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06" w:rsidRPr="0086459D" w:rsidRDefault="001D3444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190625" cy="8858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08C0" w:rsidRPr="0086459D" w:rsidRDefault="003F2955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Católica Dom Bosco</w:t>
      </w:r>
    </w:p>
    <w:p w:rsidR="00FC6579" w:rsidRPr="0086459D" w:rsidRDefault="003F2955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Tecnologia Em Análise e Desenvolvimento De Sistemas</w:t>
      </w: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3F2955" w:rsidP="00FC657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Projeto de Desenvolvimento</w:t>
      </w:r>
      <w:r w:rsidR="000D01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 Implementação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Sistema Web </w:t>
      </w:r>
      <w:r w:rsidR="000943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Comercial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 Controle Gerencial e Administrativo</w:t>
      </w:r>
      <w:ins w:id="0" w:author="DRAGO LAYMANN" w:date="2017-03-25T20:49:00Z">
        <w:r w:rsidR="00D0286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- SWECCA</w:t>
        </w:r>
      </w:ins>
      <w:del w:id="1" w:author="DRAGO LAYMANN" w:date="2017-03-25T20:49:00Z">
        <w:r w:rsidDel="00D0286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0F6" w:rsidRPr="0086459D" w:rsidRDefault="003F2955" w:rsidP="004470F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Matheus Vilvert – RA- 160914</w:t>
      </w:r>
    </w:p>
    <w:p w:rsidR="004470F6" w:rsidRPr="0086459D" w:rsidRDefault="003F2955" w:rsidP="004470F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Raul Sérgio Nunes de Souza – RA - 140943</w:t>
      </w:r>
    </w:p>
    <w:p w:rsidR="004470F6" w:rsidRPr="0086459D" w:rsidRDefault="003F2955" w:rsidP="004470F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Rinaldo Arakaki Rocha – RA - 161316</w:t>
      </w: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A7B" w:rsidRDefault="00BA6A7B" w:rsidP="00BA6A7B">
      <w:pPr>
        <w:spacing w:after="0" w:line="240" w:lineRule="auto"/>
        <w:jc w:val="center"/>
        <w:rPr>
          <w:ins w:id="2" w:author="DRAGO LAYMANN" w:date="2017-03-25T15:52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3" w:author="DRAGO LAYMANN" w:date="2017-03-25T15:52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PROFº Me. Carlos Américo Perazolo Yamakawa</w:t>
        </w:r>
      </w:ins>
    </w:p>
    <w:p w:rsidR="00BA6A7B" w:rsidRPr="0086459D" w:rsidRDefault="00BA6A7B" w:rsidP="00BA6A7B">
      <w:pPr>
        <w:spacing w:after="0" w:line="240" w:lineRule="auto"/>
        <w:jc w:val="center"/>
        <w:rPr>
          <w:ins w:id="4" w:author="DRAGO LAYMANN" w:date="2017-03-25T15:52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5" w:author="DRAGO LAYMANN" w:date="2017-03-25T15:52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PROFº Me. Ana Karina Vieira da Silva</w:t>
        </w:r>
      </w:ins>
    </w:p>
    <w:p w:rsidR="009240D6" w:rsidRPr="0086459D" w:rsidDel="00BA6A7B" w:rsidRDefault="00BA6A7B" w:rsidP="00BA6A7B">
      <w:pPr>
        <w:spacing w:after="0" w:line="240" w:lineRule="auto"/>
        <w:jc w:val="center"/>
        <w:rPr>
          <w:del w:id="6" w:author="DRAGO LAYMANN" w:date="2017-03-25T15:52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7" w:author="DRAGO LAYMANN" w:date="2017-03-25T15:52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Orientadores</w:t>
        </w:r>
        <w:r w:rsidDel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</w:ins>
      <w:del w:id="8" w:author="DRAGO LAYMANN" w:date="2017-03-25T15:52:00Z">
        <w:r w:rsidR="0069381C" w:rsidDel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>PROFº</w:delText>
        </w:r>
        <w:r w:rsidR="003F2955" w:rsidDel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Me</w:delText>
        </w:r>
        <w:r w:rsidR="0016195E" w:rsidDel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. </w:delText>
        </w:r>
        <w:r w:rsidR="003F2955" w:rsidDel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>Carlos Américo Perazolo Yamakawa</w:delText>
        </w:r>
      </w:del>
    </w:p>
    <w:p w:rsidR="001B7706" w:rsidRPr="0086459D" w:rsidRDefault="003F2955" w:rsidP="009240D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9" w:author="DRAGO LAYMANN" w:date="2017-03-25T15:52:00Z">
        <w:r w:rsidDel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>Orientador</w:delText>
        </w:r>
      </w:del>
      <w:r w:rsidR="001619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cr/>
      </w: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Del="00BA6A7B" w:rsidRDefault="001B7706" w:rsidP="00FC6579">
      <w:pPr>
        <w:spacing w:after="0" w:line="240" w:lineRule="auto"/>
        <w:jc w:val="center"/>
        <w:rPr>
          <w:del w:id="10" w:author="DRAGO LAYMANN" w:date="2017-03-25T15:52:00Z"/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pPrChange w:id="11" w:author="DRAGO LAYMANN" w:date="2017-03-25T15:52:00Z">
          <w:pPr>
            <w:spacing w:after="0" w:line="240" w:lineRule="auto"/>
            <w:jc w:val="center"/>
          </w:pPr>
        </w:pPrChange>
      </w:pPr>
    </w:p>
    <w:p w:rsidR="001B7706" w:rsidRDefault="001B7706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Default="003F2955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Default="003F2955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Pr="0086459D" w:rsidRDefault="003F2955" w:rsidP="00FC65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3F2955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Campo Grande - MS</w:t>
      </w:r>
    </w:p>
    <w:p w:rsidR="001B4EEE" w:rsidRDefault="003F2955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1B4EEE" w:rsidSect="00FC65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del w:id="12" w:author="DRAGO LAYMANN" w:date="2017-03-25T17:25:00Z">
        <w:r w:rsidDel="00A83981">
          <w:rPr>
            <w:rFonts w:ascii="Times New Roman" w:hAnsi="Times New Roman" w:cs="Times New Roman"/>
            <w:b/>
            <w:sz w:val="28"/>
            <w:szCs w:val="28"/>
          </w:rPr>
          <w:delText>Novembro</w:delText>
        </w:r>
      </w:del>
      <w:ins w:id="13" w:author="DRAGO LAYMANN" w:date="2017-03-25T17:25:00Z">
        <w:r w:rsidR="00A83981">
          <w:rPr>
            <w:rFonts w:ascii="Times New Roman" w:hAnsi="Times New Roman" w:cs="Times New Roman"/>
            <w:b/>
            <w:sz w:val="28"/>
            <w:szCs w:val="28"/>
          </w:rPr>
          <w:t>Junho</w:t>
        </w:r>
      </w:ins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del w:id="14" w:author="DRAGO LAYMANN" w:date="2017-03-25T17:25:00Z">
        <w:r w:rsidDel="00A83981">
          <w:rPr>
            <w:rFonts w:ascii="Times New Roman" w:hAnsi="Times New Roman" w:cs="Times New Roman"/>
            <w:b/>
            <w:sz w:val="28"/>
            <w:szCs w:val="28"/>
          </w:rPr>
          <w:delText>2016</w:delText>
        </w:r>
      </w:del>
      <w:ins w:id="15" w:author="DRAGO LAYMANN" w:date="2017-03-25T17:25:00Z">
        <w:r w:rsidR="00A83981">
          <w:rPr>
            <w:rFonts w:ascii="Times New Roman" w:hAnsi="Times New Roman" w:cs="Times New Roman"/>
            <w:b/>
            <w:sz w:val="28"/>
            <w:szCs w:val="28"/>
          </w:rPr>
          <w:t>2017</w:t>
        </w:r>
      </w:ins>
    </w:p>
    <w:p w:rsidR="001B7706" w:rsidRPr="0086459D" w:rsidRDefault="001D3444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1190625" cy="8858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Pr="0086459D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Católica Dom Bosco</w:t>
      </w:r>
    </w:p>
    <w:p w:rsidR="003F2955" w:rsidRPr="0086459D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Tecnologia Em Análise e Desenvolvimento De Sistemas</w:t>
      </w: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2955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2955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2955" w:rsidRPr="0086459D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Projeto de Desenvolvimento </w:t>
      </w:r>
      <w:r w:rsidR="000D01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 Implementação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Sistema Web</w:t>
      </w:r>
      <w:r w:rsidR="00094309" w:rsidRPr="000943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943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Comercial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para Controle Gerencial e Administrativo </w:t>
      </w:r>
      <w:ins w:id="16" w:author="DRAGO LAYMANN" w:date="2017-03-25T20:49:00Z">
        <w:r w:rsidR="00D0286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- SWECCA</w:t>
        </w:r>
      </w:ins>
      <w:bookmarkStart w:id="17" w:name="_GoBack"/>
      <w:bookmarkEnd w:id="17"/>
    </w:p>
    <w:p w:rsidR="00BF4AE6" w:rsidRPr="0086459D" w:rsidRDefault="0016195E" w:rsidP="00BF4A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Pr="0086459D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Matheus Vilvert – RA- 160914</w:t>
      </w:r>
    </w:p>
    <w:p w:rsidR="003F2955" w:rsidRPr="0086459D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Raul Sérgio Nunes de Souza – RA - 140943</w:t>
      </w:r>
    </w:p>
    <w:p w:rsidR="003F2955" w:rsidRPr="0086459D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Rinaldo Arakaki Rocha – RA - 161316</w:t>
      </w: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4121" w:rsidRPr="0086459D" w:rsidRDefault="00914121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Default="0069381C" w:rsidP="003F2955">
      <w:pPr>
        <w:spacing w:after="0" w:line="240" w:lineRule="auto"/>
        <w:jc w:val="center"/>
        <w:rPr>
          <w:ins w:id="18" w:author="DRAGO LAYMANN" w:date="2017-03-25T15:51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PROFº</w:t>
      </w:r>
      <w:r w:rsidR="003F29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Me. Carlos Américo Perazolo Yamakawa</w:t>
      </w:r>
    </w:p>
    <w:p w:rsidR="00BA6A7B" w:rsidRPr="0086459D" w:rsidRDefault="00BA6A7B" w:rsidP="00BA6A7B">
      <w:pPr>
        <w:spacing w:after="0" w:line="240" w:lineRule="auto"/>
        <w:jc w:val="center"/>
        <w:rPr>
          <w:ins w:id="19" w:author="DRAGO LAYMANN" w:date="2017-03-25T15:51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20" w:author="DRAGO LAYMANN" w:date="2017-03-25T15:51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PROFº Me. Ana Karina Vieira da Silva</w:t>
        </w:r>
      </w:ins>
    </w:p>
    <w:p w:rsidR="00BA6A7B" w:rsidRPr="0086459D" w:rsidDel="00BA6A7B" w:rsidRDefault="00BA6A7B" w:rsidP="003F2955">
      <w:pPr>
        <w:spacing w:after="0" w:line="240" w:lineRule="auto"/>
        <w:jc w:val="center"/>
        <w:rPr>
          <w:del w:id="21" w:author="DRAGO LAYMANN" w:date="2017-03-25T15:51:00Z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A6A7B" w:rsidRPr="0086459D" w:rsidDel="00BA6A7B" w:rsidRDefault="003F2955" w:rsidP="00BA6A7B">
      <w:pPr>
        <w:spacing w:after="0" w:line="240" w:lineRule="auto"/>
        <w:jc w:val="center"/>
        <w:rPr>
          <w:del w:id="22" w:author="DRAGO LAYMANN" w:date="2017-03-25T15:51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Orientador</w:t>
      </w:r>
      <w:ins w:id="23" w:author="DRAGO LAYMANN" w:date="2017-03-25T15:51:00Z">
        <w:r w:rsidR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es</w:t>
        </w:r>
      </w:ins>
      <w:del w:id="24" w:author="DRAGO LAYMANN" w:date="2017-03-25T15:51:00Z">
        <w:r w:rsidDel="00BA6A7B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r w:rsidR="001619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cr/>
      </w: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6195E" w:rsidP="001B7706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 de pesquisa realizado para obtenção de nota parcial nas disciplinas de Metodologia do Trabalho e Projeto Integrado I</w:t>
      </w: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4121" w:rsidRPr="0086459D" w:rsidRDefault="00914121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706" w:rsidRPr="0086459D" w:rsidRDefault="001B7706" w:rsidP="001B77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955" w:rsidRPr="0086459D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Campo Grande - MS</w:t>
      </w:r>
    </w:p>
    <w:p w:rsidR="001B4EEE" w:rsidRDefault="003F2955" w:rsidP="003F29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1B4EEE" w:rsidSect="00FC65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del w:id="25" w:author="DRAGO LAYMANN" w:date="2017-03-25T17:25:00Z">
        <w:r w:rsidDel="00A83981">
          <w:rPr>
            <w:rFonts w:ascii="Times New Roman" w:hAnsi="Times New Roman" w:cs="Times New Roman"/>
            <w:b/>
            <w:sz w:val="28"/>
            <w:szCs w:val="28"/>
          </w:rPr>
          <w:delText>Novembro</w:delText>
        </w:r>
      </w:del>
      <w:ins w:id="26" w:author="DRAGO LAYMANN" w:date="2017-03-25T17:25:00Z">
        <w:r w:rsidR="00A83981">
          <w:rPr>
            <w:rFonts w:ascii="Times New Roman" w:hAnsi="Times New Roman" w:cs="Times New Roman"/>
            <w:b/>
            <w:sz w:val="28"/>
            <w:szCs w:val="28"/>
          </w:rPr>
          <w:t>Junho</w:t>
        </w:r>
      </w:ins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del w:id="27" w:author="DRAGO LAYMANN" w:date="2017-03-25T17:25:00Z">
        <w:r w:rsidDel="00A83981">
          <w:rPr>
            <w:rFonts w:ascii="Times New Roman" w:hAnsi="Times New Roman" w:cs="Times New Roman"/>
            <w:b/>
            <w:sz w:val="28"/>
            <w:szCs w:val="28"/>
          </w:rPr>
          <w:delText>2016</w:delText>
        </w:r>
      </w:del>
      <w:ins w:id="28" w:author="DRAGO LAYMANN" w:date="2017-03-25T17:25:00Z">
        <w:r w:rsidR="00A83981">
          <w:rPr>
            <w:rFonts w:ascii="Times New Roman" w:hAnsi="Times New Roman" w:cs="Times New Roman"/>
            <w:b/>
            <w:sz w:val="28"/>
            <w:szCs w:val="28"/>
          </w:rPr>
          <w:t>2017</w:t>
        </w:r>
      </w:ins>
    </w:p>
    <w:p w:rsidR="003F2955" w:rsidRPr="0086459D" w:rsidRDefault="003F2955" w:rsidP="001B4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7706" w:rsidRPr="003F2955" w:rsidRDefault="0016195E" w:rsidP="00ED0602">
      <w:pPr>
        <w:pStyle w:val="Ttulo1"/>
        <w:rPr>
          <w:rFonts w:ascii="Times New Roman" w:hAnsi="Times New Roman" w:cs="Times New Roman"/>
          <w:color w:val="auto"/>
        </w:rPr>
      </w:pPr>
      <w:bookmarkStart w:id="29" w:name="_Toc465352030"/>
      <w:bookmarkStart w:id="30" w:name="_Toc466162784"/>
      <w:bookmarkStart w:id="31" w:name="_Toc466164226"/>
      <w:bookmarkStart w:id="32" w:name="_Toc466242071"/>
      <w:bookmarkStart w:id="33" w:name="_Toc466402885"/>
      <w:bookmarkStart w:id="34" w:name="_Toc466579558"/>
      <w:bookmarkStart w:id="35" w:name="_Toc466579758"/>
      <w:bookmarkStart w:id="36" w:name="_Toc466914780"/>
      <w:bookmarkStart w:id="37" w:name="_Toc466915157"/>
      <w:bookmarkStart w:id="38" w:name="_Toc466916059"/>
      <w:r w:rsidRPr="003F2955">
        <w:rPr>
          <w:rFonts w:ascii="Times New Roman" w:hAnsi="Times New Roman" w:cs="Times New Roman"/>
          <w:color w:val="auto"/>
        </w:rPr>
        <w:t>RESUMO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7C6ACD" w:rsidRPr="0086459D" w:rsidRDefault="007C6ACD" w:rsidP="007C6A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6ACD" w:rsidRPr="00C921DA" w:rsidRDefault="0016195E" w:rsidP="007C6AC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projeto tem como objetivo demonstrar o processo de desenvolvimento e implementação de um sistema web</w:t>
      </w:r>
      <w:r w:rsidR="00F12B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através das linguagens PHP, HTML5, CSS3</w:t>
      </w:r>
      <w:r w:rsidR="00F12BEF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Javascript para o controle gerencial e administrativo de vendas e de estoque de uma empresa utilizando técnicas</w:t>
      </w:r>
      <w:r w:rsidR="00225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elicitação</w:t>
      </w:r>
      <w:r w:rsidR="00F12BEF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requisitos como entrevistas, questionários e reuniões. Para a modelagem inicial do projeto contaremos com o auxílio da ferramenta case ASTAH</w:t>
      </w:r>
      <w:r w:rsidR="00C921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1D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para a diagramação e </w:t>
      </w:r>
      <w:r w:rsidR="00C921DA">
        <w:rPr>
          <w:rFonts w:ascii="Times New Roman" w:hAnsi="Times New Roman" w:cs="Times New Roman"/>
          <w:sz w:val="24"/>
          <w:szCs w:val="24"/>
        </w:rPr>
        <w:t xml:space="preserve">administração </w:t>
      </w:r>
      <w:r>
        <w:rPr>
          <w:rFonts w:ascii="Times New Roman" w:hAnsi="Times New Roman" w:cs="Times New Roman"/>
          <w:sz w:val="24"/>
          <w:szCs w:val="24"/>
        </w:rPr>
        <w:t xml:space="preserve">do banco de dados utilizaremos os programas SQL Power Architect e </w:t>
      </w:r>
      <w:r w:rsidR="00E942DA">
        <w:rPr>
          <w:rFonts w:ascii="Times New Roman" w:hAnsi="Times New Roman" w:cs="Times New Roman"/>
          <w:sz w:val="24"/>
          <w:szCs w:val="24"/>
        </w:rPr>
        <w:t>phpMy</w:t>
      </w:r>
      <w:r>
        <w:rPr>
          <w:rFonts w:ascii="Times New Roman" w:hAnsi="Times New Roman" w:cs="Times New Roman"/>
          <w:sz w:val="24"/>
          <w:szCs w:val="24"/>
        </w:rPr>
        <w:t>Admin.</w:t>
      </w:r>
      <w:r w:rsidR="00C921DA">
        <w:rPr>
          <w:rFonts w:ascii="Times New Roman" w:hAnsi="Times New Roman" w:cs="Times New Roman"/>
          <w:sz w:val="24"/>
          <w:szCs w:val="24"/>
        </w:rPr>
        <w:t xml:space="preserve"> Além disso, como projeto futuro, se possível, o desenvolvimento de um aplicativo </w:t>
      </w:r>
      <w:r w:rsidR="00C921DA">
        <w:rPr>
          <w:rFonts w:ascii="Times New Roman" w:hAnsi="Times New Roman" w:cs="Times New Roman"/>
          <w:i/>
          <w:sz w:val="24"/>
          <w:szCs w:val="24"/>
        </w:rPr>
        <w:t xml:space="preserve">mobile </w:t>
      </w:r>
      <w:r w:rsidR="00C921DA">
        <w:rPr>
          <w:rFonts w:ascii="Times New Roman" w:hAnsi="Times New Roman" w:cs="Times New Roman"/>
          <w:sz w:val="24"/>
          <w:szCs w:val="24"/>
        </w:rPr>
        <w:t>utilizando a linguagem Java</w:t>
      </w:r>
      <w:r w:rsidR="00C921DA">
        <w:rPr>
          <w:rFonts w:ascii="Times New Roman" w:hAnsi="Times New Roman" w:cs="Times New Roman"/>
          <w:i/>
          <w:sz w:val="24"/>
          <w:szCs w:val="24"/>
        </w:rPr>
        <w:t>.</w:t>
      </w:r>
    </w:p>
    <w:p w:rsidR="008E7248" w:rsidRPr="0086459D" w:rsidRDefault="008E7248" w:rsidP="007C6A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0665" w:rsidRPr="0086459D" w:rsidRDefault="0016195E" w:rsidP="007C6A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Palavras-Chaves:</w:t>
      </w:r>
      <w:r w:rsidR="00225B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Sistema Web, Controle Gerencial</w:t>
      </w:r>
      <w:r w:rsidR="00C921DA">
        <w:rPr>
          <w:rFonts w:ascii="Times New Roman" w:hAnsi="Times New Roman" w:cs="Times New Roman"/>
          <w:sz w:val="24"/>
          <w:szCs w:val="24"/>
        </w:rPr>
        <w:t xml:space="preserve">, Aplicativo </w:t>
      </w:r>
      <w:r w:rsidR="00C921DA">
        <w:rPr>
          <w:rFonts w:ascii="Times New Roman" w:hAnsi="Times New Roman" w:cs="Times New Roman"/>
          <w:i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0665" w:rsidRPr="0086459D" w:rsidRDefault="00161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6EBE" w:rsidRPr="003F2955" w:rsidRDefault="0016195E" w:rsidP="004C6EBE">
      <w:pPr>
        <w:pStyle w:val="Ttulo1"/>
        <w:rPr>
          <w:rFonts w:ascii="Times New Roman" w:eastAsiaTheme="minorHAnsi" w:hAnsi="Times New Roman" w:cs="Times New Roman"/>
          <w:color w:val="auto"/>
        </w:rPr>
      </w:pPr>
      <w:bookmarkStart w:id="39" w:name="_Toc466162785"/>
      <w:bookmarkStart w:id="40" w:name="_Toc466164227"/>
      <w:bookmarkStart w:id="41" w:name="_Toc466242072"/>
      <w:bookmarkStart w:id="42" w:name="_Toc466402886"/>
      <w:bookmarkStart w:id="43" w:name="_Toc466579559"/>
      <w:bookmarkStart w:id="44" w:name="_Toc466579759"/>
      <w:bookmarkStart w:id="45" w:name="_Toc466914781"/>
      <w:bookmarkStart w:id="46" w:name="_Toc466915158"/>
      <w:bookmarkStart w:id="47" w:name="_Toc466916060"/>
      <w:r w:rsidRPr="003F2955">
        <w:rPr>
          <w:rFonts w:ascii="Times New Roman" w:eastAsiaTheme="minorHAnsi" w:hAnsi="Times New Roman" w:cs="Times New Roman"/>
          <w:color w:val="auto"/>
        </w:rPr>
        <w:lastRenderedPageBreak/>
        <w:t>LISTA DE FIGURAS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CF0F48" w:rsidRPr="0086459D" w:rsidRDefault="00CF0F48" w:rsidP="00CF0F48">
      <w:pPr>
        <w:rPr>
          <w:rFonts w:ascii="Times New Roman" w:hAnsi="Times New Roman" w:cs="Times New Roman"/>
        </w:rPr>
      </w:pPr>
    </w:p>
    <w:p w:rsidR="00E368B6" w:rsidRDefault="001619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000F57AC"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  <w:fldChar w:fldCharType="begin"/>
      </w:r>
      <w:r w:rsidRPr="000F57AC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0F57AC"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  <w:fldChar w:fldCharType="separate"/>
      </w:r>
      <w:hyperlink w:anchor="_Toc466916123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1 - Tela de Login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_Toc466916123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10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24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2 - Página Inicial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_Toc466916124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11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25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3 - Cadastro de Clientes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_Toc466916125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12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26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4 - Cadastro de Fornecedores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_Toc466916126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13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27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5 - Cadastro de Produto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_Toc466916127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14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28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6 - Lançamento no Caixa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_Toc466916128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15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29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7 - Diagrama de Caso de Uso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_Toc466916129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17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30" w:history="1">
        <w:r w:rsidR="00E368B6" w:rsidRPr="00CD0807">
          <w:rPr>
            <w:rStyle w:val="Hyperlink"/>
            <w:rFonts w:ascii="Times New Roman" w:hAnsi="Times New Roman" w:cs="Times New Roman"/>
            <w:noProof/>
          </w:rPr>
          <w:t>Figura 8 - Diagrama de Classe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_Toc466916130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18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0C7C4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del w:id="48" w:author="DRAGO LAYMANN" w:date="2017-03-25T20:44:00Z">
        <w:r w:rsidDel="00F54FB3">
          <w:fldChar w:fldCharType="begin"/>
        </w:r>
        <w:r w:rsidDel="00F54FB3">
          <w:delInstrText xml:space="preserve"> HYPERLINK \l "_Toc466916131" </w:delInstrText>
        </w:r>
        <w:r w:rsidDel="00F54FB3">
          <w:fldChar w:fldCharType="separate"/>
        </w:r>
        <w:r w:rsidR="00E368B6" w:rsidRPr="00CD0807" w:rsidDel="00F54FB3">
          <w:rPr>
            <w:rStyle w:val="Hyperlink"/>
            <w:rFonts w:ascii="Times New Roman" w:hAnsi="Times New Roman" w:cs="Times New Roman"/>
            <w:noProof/>
          </w:rPr>
          <w:delText>Figura 9 - Visão geral do Scrum</w:delText>
        </w:r>
        <w:r w:rsidR="00E368B6" w:rsidDel="00F54FB3">
          <w:rPr>
            <w:noProof/>
            <w:webHidden/>
          </w:rPr>
          <w:tab/>
        </w:r>
        <w:r w:rsidR="00E368B6" w:rsidDel="00F54FB3">
          <w:rPr>
            <w:noProof/>
            <w:webHidden/>
          </w:rPr>
          <w:fldChar w:fldCharType="begin"/>
        </w:r>
        <w:r w:rsidR="00E368B6" w:rsidDel="00F54FB3">
          <w:rPr>
            <w:noProof/>
            <w:webHidden/>
          </w:rPr>
          <w:delInstrText xml:space="preserve"> PAGEREF _Toc466916131 \h </w:delInstrText>
        </w:r>
        <w:r w:rsidR="00E368B6" w:rsidDel="00F54FB3">
          <w:rPr>
            <w:noProof/>
            <w:webHidden/>
          </w:rPr>
        </w:r>
        <w:r w:rsidR="00E368B6" w:rsidDel="00F54FB3">
          <w:rPr>
            <w:noProof/>
            <w:webHidden/>
          </w:rPr>
          <w:fldChar w:fldCharType="separate"/>
        </w:r>
        <w:r w:rsidR="00E368B6" w:rsidDel="00F54FB3">
          <w:rPr>
            <w:noProof/>
            <w:webHidden/>
          </w:rPr>
          <w:delText>20</w:delText>
        </w:r>
        <w:r w:rsidR="00E368B6" w:rsidDel="00F54FB3">
          <w:rPr>
            <w:noProof/>
            <w:webHidden/>
          </w:rPr>
          <w:fldChar w:fldCharType="end"/>
        </w:r>
        <w:r w:rsidDel="00F54FB3">
          <w:rPr>
            <w:noProof/>
          </w:rPr>
          <w:fldChar w:fldCharType="end"/>
        </w:r>
      </w:del>
    </w:p>
    <w:p w:rsidR="00C75C98" w:rsidRPr="0086459D" w:rsidRDefault="0016195E" w:rsidP="001F2712">
      <w:pPr>
        <w:rPr>
          <w:rFonts w:ascii="Times New Roman" w:hAnsi="Times New Roman" w:cs="Times New Roman"/>
        </w:rPr>
      </w:pPr>
      <w:r w:rsidRPr="000F57AC"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  <w:fldChar w:fldCharType="end"/>
      </w:r>
    </w:p>
    <w:p w:rsidR="00C75C98" w:rsidRPr="003F2955" w:rsidRDefault="0016195E" w:rsidP="00C75C98">
      <w:r w:rsidRPr="003F2955">
        <w:rPr>
          <w:color w:val="0000FF" w:themeColor="hyperlink"/>
          <w:u w:val="single"/>
        </w:rPr>
        <w:br w:type="page"/>
      </w:r>
    </w:p>
    <w:p w:rsidR="001F2712" w:rsidRPr="003F2955" w:rsidRDefault="0016195E" w:rsidP="00C75C98">
      <w:pPr>
        <w:pStyle w:val="Ttulo1"/>
        <w:rPr>
          <w:rFonts w:ascii="Times New Roman" w:hAnsi="Times New Roman" w:cs="Times New Roman"/>
          <w:color w:val="auto"/>
        </w:rPr>
      </w:pPr>
      <w:bookmarkStart w:id="49" w:name="_Toc466162786"/>
      <w:bookmarkStart w:id="50" w:name="_Toc466164228"/>
      <w:bookmarkStart w:id="51" w:name="_Toc466242073"/>
      <w:bookmarkStart w:id="52" w:name="_Toc466402887"/>
      <w:bookmarkStart w:id="53" w:name="_Toc466579560"/>
      <w:bookmarkStart w:id="54" w:name="_Toc466579760"/>
      <w:bookmarkStart w:id="55" w:name="_Toc466914782"/>
      <w:bookmarkStart w:id="56" w:name="_Toc466915159"/>
      <w:bookmarkStart w:id="57" w:name="_Toc466916061"/>
      <w:r w:rsidRPr="003F2955">
        <w:rPr>
          <w:rFonts w:ascii="Times New Roman" w:hAnsi="Times New Roman" w:cs="Times New Roman"/>
          <w:color w:val="auto"/>
        </w:rPr>
        <w:lastRenderedPageBreak/>
        <w:t>LISTA DE TABELAS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DD46D5" w:rsidRPr="0086459D" w:rsidRDefault="00DD46D5" w:rsidP="008E7248">
      <w:pPr>
        <w:rPr>
          <w:rFonts w:ascii="Times New Roman" w:hAnsi="Times New Roman" w:cs="Times New Roman"/>
          <w:sz w:val="24"/>
          <w:szCs w:val="24"/>
        </w:rPr>
      </w:pPr>
    </w:p>
    <w:p w:rsidR="00E368B6" w:rsidRDefault="001619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0016195E">
        <w:rPr>
          <w:rFonts w:ascii="Times New Roman" w:hAnsi="Times New Roman" w:cs="Times New Roman"/>
          <w:sz w:val="24"/>
          <w:szCs w:val="24"/>
        </w:rPr>
        <w:fldChar w:fldCharType="begin"/>
      </w:r>
      <w:r w:rsidRPr="0016195E">
        <w:rPr>
          <w:rFonts w:ascii="Times New Roman" w:hAnsi="Times New Roman" w:cs="Times New Roman"/>
          <w:sz w:val="24"/>
          <w:szCs w:val="24"/>
        </w:rPr>
        <w:instrText xml:space="preserve"> TOC \h \z \c "Tabela" </w:instrText>
      </w:r>
      <w:r w:rsidRPr="0016195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66916115" w:history="1">
        <w:r w:rsidR="00E368B6" w:rsidRPr="0044073D">
          <w:rPr>
            <w:rStyle w:val="Hyperlink"/>
            <w:rFonts w:ascii="Times New Roman" w:hAnsi="Times New Roman" w:cs="Times New Roman"/>
            <w:noProof/>
          </w:rPr>
          <w:t>Tabela 1 - Estimativas de Riscos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_Toc466916115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19</w:t>
        </w:r>
        <w:r w:rsidR="00E368B6">
          <w:rPr>
            <w:noProof/>
            <w:webHidden/>
          </w:rPr>
          <w:fldChar w:fldCharType="end"/>
        </w:r>
      </w:hyperlink>
    </w:p>
    <w:p w:rsidR="00E368B6" w:rsidRDefault="00D531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66916116" w:history="1">
        <w:r w:rsidR="00E368B6" w:rsidRPr="0044073D">
          <w:rPr>
            <w:rStyle w:val="Hyperlink"/>
            <w:rFonts w:ascii="Times New Roman" w:hAnsi="Times New Roman" w:cs="Times New Roman"/>
            <w:noProof/>
          </w:rPr>
          <w:t>Tabela 2 - Cronograma</w:t>
        </w:r>
        <w:r w:rsidR="00E368B6">
          <w:rPr>
            <w:noProof/>
            <w:webHidden/>
          </w:rPr>
          <w:tab/>
        </w:r>
        <w:r w:rsidR="00E368B6">
          <w:rPr>
            <w:noProof/>
            <w:webHidden/>
          </w:rPr>
          <w:fldChar w:fldCharType="begin"/>
        </w:r>
        <w:r w:rsidR="00E368B6">
          <w:rPr>
            <w:noProof/>
            <w:webHidden/>
          </w:rPr>
          <w:instrText xml:space="preserve"> PAGEREF _Toc466916116 \h </w:instrText>
        </w:r>
        <w:r w:rsidR="00E368B6">
          <w:rPr>
            <w:noProof/>
            <w:webHidden/>
          </w:rPr>
        </w:r>
        <w:r w:rsidR="00E368B6">
          <w:rPr>
            <w:noProof/>
            <w:webHidden/>
          </w:rPr>
          <w:fldChar w:fldCharType="separate"/>
        </w:r>
        <w:r w:rsidR="00E368B6">
          <w:rPr>
            <w:noProof/>
            <w:webHidden/>
          </w:rPr>
          <w:t>22</w:t>
        </w:r>
        <w:r w:rsidR="00E368B6">
          <w:rPr>
            <w:noProof/>
            <w:webHidden/>
          </w:rPr>
          <w:fldChar w:fldCharType="end"/>
        </w:r>
      </w:hyperlink>
    </w:p>
    <w:p w:rsidR="00C75C98" w:rsidRPr="0086459D" w:rsidRDefault="0016195E" w:rsidP="00C75C98">
      <w:pPr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  <w:sz w:val="24"/>
          <w:szCs w:val="24"/>
        </w:rPr>
        <w:fldChar w:fldCharType="end"/>
      </w:r>
    </w:p>
    <w:p w:rsidR="001F2712" w:rsidRPr="0086459D" w:rsidRDefault="001F2712" w:rsidP="001F2712">
      <w:pPr>
        <w:rPr>
          <w:rFonts w:ascii="Times New Roman" w:hAnsi="Times New Roman" w:cs="Times New Roman"/>
        </w:rPr>
      </w:pPr>
    </w:p>
    <w:p w:rsidR="001F2712" w:rsidRPr="0086459D" w:rsidRDefault="001F2712" w:rsidP="001F2712">
      <w:pPr>
        <w:rPr>
          <w:rFonts w:ascii="Times New Roman" w:hAnsi="Times New Roman" w:cs="Times New Roman"/>
        </w:rPr>
      </w:pPr>
    </w:p>
    <w:p w:rsidR="00C75C98" w:rsidRPr="0086459D" w:rsidRDefault="0016195E" w:rsidP="004E4A7C">
      <w:pPr>
        <w:pStyle w:val="Ttulo1"/>
        <w:rPr>
          <w:rFonts w:ascii="Times New Roman" w:hAnsi="Times New Roman" w:cs="Times New Roman"/>
          <w:color w:val="auto"/>
        </w:rPr>
      </w:pPr>
      <w:r w:rsidRPr="0016195E">
        <w:rPr>
          <w:rFonts w:ascii="Times New Roman" w:hAnsi="Times New Roman" w:cs="Times New Roman"/>
        </w:rPr>
        <w:br w:type="page"/>
      </w:r>
      <w:bookmarkStart w:id="58" w:name="_Toc466162787"/>
      <w:bookmarkStart w:id="59" w:name="_Toc466164229"/>
      <w:bookmarkStart w:id="60" w:name="_Toc466242074"/>
      <w:bookmarkStart w:id="61" w:name="_Toc466402888"/>
      <w:bookmarkStart w:id="62" w:name="_Toc466579561"/>
      <w:bookmarkStart w:id="63" w:name="_Toc466579761"/>
      <w:bookmarkStart w:id="64" w:name="_Toc466914783"/>
      <w:bookmarkStart w:id="65" w:name="_Toc466915160"/>
      <w:bookmarkStart w:id="66" w:name="_Toc466916062"/>
      <w:r w:rsidRPr="0016195E">
        <w:rPr>
          <w:rFonts w:ascii="Times New Roman" w:hAnsi="Times New Roman" w:cs="Times New Roman"/>
          <w:color w:val="auto"/>
        </w:rPr>
        <w:lastRenderedPageBreak/>
        <w:t>LISTA DE SIGLAS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BD5C7C" w:rsidRPr="0086459D" w:rsidRDefault="00BD5C7C" w:rsidP="00BD5C7C">
      <w:pPr>
        <w:rPr>
          <w:rFonts w:ascii="Times New Roman" w:hAnsi="Times New Roman" w:cs="Times New Roman"/>
        </w:rPr>
      </w:pPr>
    </w:p>
    <w:p w:rsidR="00E63848" w:rsidRDefault="0016195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195E">
        <w:rPr>
          <w:rFonts w:ascii="Times New Roman" w:hAnsi="Times New Roman" w:cs="Times New Roman"/>
          <w:sz w:val="24"/>
          <w:szCs w:val="24"/>
          <w:shd w:val="clear" w:color="auto" w:fill="FFFFFF"/>
        </w:rPr>
        <w:t>ASTAH - Software para modelagem uml.</w:t>
      </w:r>
    </w:p>
    <w:p w:rsidR="00E63848" w:rsidRDefault="008E724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459D">
        <w:rPr>
          <w:rFonts w:ascii="Times New Roman" w:hAnsi="Times New Roman" w:cs="Times New Roman"/>
          <w:sz w:val="24"/>
          <w:szCs w:val="24"/>
        </w:rPr>
        <w:t xml:space="preserve">CSS – </w:t>
      </w:r>
      <w:r w:rsidRPr="0086459D">
        <w:rPr>
          <w:rFonts w:ascii="Times New Roman" w:hAnsi="Times New Roman" w:cs="Times New Roman"/>
          <w:i/>
          <w:sz w:val="24"/>
          <w:szCs w:val="24"/>
        </w:rPr>
        <w:t>Cascading</w:t>
      </w:r>
      <w:r w:rsidR="00225B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459D">
        <w:rPr>
          <w:rFonts w:ascii="Times New Roman" w:hAnsi="Times New Roman" w:cs="Times New Roman"/>
          <w:i/>
          <w:sz w:val="24"/>
          <w:szCs w:val="24"/>
        </w:rPr>
        <w:t>Style</w:t>
      </w:r>
      <w:r w:rsidR="00225B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459D">
        <w:rPr>
          <w:rFonts w:ascii="Times New Roman" w:hAnsi="Times New Roman" w:cs="Times New Roman"/>
          <w:i/>
          <w:sz w:val="24"/>
          <w:szCs w:val="24"/>
        </w:rPr>
        <w:t>Sheets</w:t>
      </w:r>
      <w:r w:rsidRPr="0086459D">
        <w:rPr>
          <w:rFonts w:ascii="Times New Roman" w:hAnsi="Times New Roman" w:cs="Times New Roman"/>
          <w:sz w:val="24"/>
          <w:szCs w:val="24"/>
        </w:rPr>
        <w:t xml:space="preserve"> (Folhas de Estilo em Cascata).</w:t>
      </w:r>
    </w:p>
    <w:p w:rsidR="00E63848" w:rsidRDefault="00B90D48">
      <w:pPr>
        <w:spacing w:after="0" w:line="240" w:lineRule="auto"/>
        <w:rPr>
          <w:rFonts w:ascii="Times New Roman" w:hAnsi="Times New Roman" w:cs="Times New Roman"/>
        </w:rPr>
      </w:pPr>
      <w:r w:rsidRPr="0086459D">
        <w:rPr>
          <w:rFonts w:ascii="Times New Roman" w:hAnsi="Times New Roman" w:cs="Times New Roman"/>
          <w:sz w:val="24"/>
          <w:szCs w:val="24"/>
        </w:rPr>
        <w:t xml:space="preserve">HTML – </w:t>
      </w:r>
      <w:r w:rsidRPr="0086459D">
        <w:rPr>
          <w:rFonts w:ascii="Times New Roman" w:hAnsi="Times New Roman" w:cs="Times New Roman"/>
          <w:i/>
          <w:sz w:val="24"/>
          <w:szCs w:val="24"/>
        </w:rPr>
        <w:t xml:space="preserve">HyperTextMarkup </w:t>
      </w:r>
      <w:r w:rsidR="00D03033" w:rsidRPr="0086459D">
        <w:rPr>
          <w:rFonts w:ascii="Times New Roman" w:hAnsi="Times New Roman" w:cs="Times New Roman"/>
          <w:i/>
          <w:sz w:val="24"/>
          <w:szCs w:val="24"/>
        </w:rPr>
        <w:t>Language</w:t>
      </w:r>
      <w:r w:rsidR="00D03033" w:rsidRPr="0086459D">
        <w:rPr>
          <w:rFonts w:ascii="Times New Roman" w:hAnsi="Times New Roman" w:cs="Times New Roman"/>
          <w:sz w:val="24"/>
          <w:szCs w:val="24"/>
        </w:rPr>
        <w:t xml:space="preserve"> (</w:t>
      </w:r>
      <w:r w:rsidRPr="0086459D">
        <w:rPr>
          <w:rFonts w:ascii="Times New Roman" w:hAnsi="Times New Roman" w:cs="Times New Roman"/>
          <w:sz w:val="24"/>
          <w:szCs w:val="24"/>
        </w:rPr>
        <w:t>Linguagem de Marcação de Hipertexto).</w:t>
      </w:r>
    </w:p>
    <w:p w:rsidR="00E63848" w:rsidRDefault="008E7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59D">
        <w:rPr>
          <w:rFonts w:ascii="Times New Roman" w:hAnsi="Times New Roman" w:cs="Times New Roman"/>
          <w:sz w:val="24"/>
          <w:szCs w:val="24"/>
        </w:rPr>
        <w:t xml:space="preserve">IDE – </w:t>
      </w:r>
      <w:r w:rsidRPr="0086459D">
        <w:rPr>
          <w:rFonts w:ascii="Times New Roman" w:hAnsi="Times New Roman" w:cs="Times New Roman"/>
          <w:i/>
          <w:sz w:val="24"/>
          <w:szCs w:val="24"/>
        </w:rPr>
        <w:t>Integrated</w:t>
      </w:r>
      <w:r w:rsidR="00225B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459D">
        <w:rPr>
          <w:rFonts w:ascii="Times New Roman" w:hAnsi="Times New Roman" w:cs="Times New Roman"/>
          <w:i/>
          <w:sz w:val="24"/>
          <w:szCs w:val="24"/>
        </w:rPr>
        <w:t>Development</w:t>
      </w:r>
      <w:r w:rsidR="00225B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3033" w:rsidRPr="0086459D">
        <w:rPr>
          <w:rFonts w:ascii="Times New Roman" w:hAnsi="Times New Roman" w:cs="Times New Roman"/>
          <w:i/>
          <w:sz w:val="24"/>
          <w:szCs w:val="24"/>
        </w:rPr>
        <w:t>Enviroment</w:t>
      </w:r>
      <w:r w:rsidR="00D03033" w:rsidRPr="0086459D">
        <w:rPr>
          <w:rFonts w:ascii="Times New Roman" w:hAnsi="Times New Roman" w:cs="Times New Roman"/>
          <w:sz w:val="24"/>
          <w:szCs w:val="24"/>
        </w:rPr>
        <w:t xml:space="preserve"> (</w:t>
      </w:r>
      <w:r w:rsidRPr="0086459D">
        <w:rPr>
          <w:rFonts w:ascii="Times New Roman" w:hAnsi="Times New Roman" w:cs="Times New Roman"/>
          <w:sz w:val="24"/>
          <w:szCs w:val="24"/>
        </w:rPr>
        <w:t>Ambiente de Desenvolvimento Integrado).</w:t>
      </w:r>
    </w:p>
    <w:p w:rsidR="00E63848" w:rsidRDefault="001619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  <w:sz w:val="24"/>
          <w:szCs w:val="24"/>
        </w:rPr>
        <w:t>JAVA - Linguagem de Programação Interpretada Orientada a Objetos.</w:t>
      </w:r>
    </w:p>
    <w:p w:rsidR="00E63848" w:rsidRDefault="0016195E">
      <w:pPr>
        <w:spacing w:after="0" w:line="240" w:lineRule="auto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  <w:sz w:val="24"/>
          <w:szCs w:val="24"/>
        </w:rPr>
        <w:t>JAVASCRIPT - Linguagem de programação interpretada.</w:t>
      </w:r>
    </w:p>
    <w:p w:rsidR="00E63848" w:rsidRDefault="00B90D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59D">
        <w:rPr>
          <w:rFonts w:ascii="Times New Roman" w:hAnsi="Times New Roman" w:cs="Times New Roman"/>
          <w:sz w:val="24"/>
          <w:szCs w:val="24"/>
        </w:rPr>
        <w:t>MYSQL - Sistema de Gerenciamento de Banco de Dados.</w:t>
      </w:r>
    </w:p>
    <w:p w:rsidR="00E63848" w:rsidRDefault="0016195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19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- Linguagem de </w:t>
      </w:r>
      <w:r w:rsidRPr="0016195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script open source</w:t>
      </w:r>
      <w:r w:rsidRPr="001619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uso geral.</w:t>
      </w:r>
    </w:p>
    <w:p w:rsidR="00E63848" w:rsidDel="00F54FB3" w:rsidRDefault="008E7248">
      <w:pPr>
        <w:spacing w:after="0" w:line="240" w:lineRule="auto"/>
        <w:rPr>
          <w:del w:id="67" w:author="DRAGO LAYMANN" w:date="2017-03-25T20:47:00Z"/>
          <w:rFonts w:ascii="Times New Roman" w:hAnsi="Times New Roman" w:cs="Times New Roman"/>
          <w:sz w:val="24"/>
          <w:szCs w:val="24"/>
          <w:shd w:val="clear" w:color="auto" w:fill="FFFFFF"/>
        </w:rPr>
      </w:pPr>
      <w:del w:id="68" w:author="DRAGO LAYMANN" w:date="2017-03-25T20:47:00Z">
        <w:r w:rsidRPr="0086459D" w:rsidDel="00F54FB3">
          <w:rPr>
            <w:rFonts w:ascii="Times New Roman" w:hAnsi="Times New Roman" w:cs="Times New Roman"/>
            <w:sz w:val="24"/>
            <w:szCs w:val="24"/>
          </w:rPr>
          <w:delText xml:space="preserve">SCRUM - </w:delText>
        </w:r>
        <w:r w:rsidR="0016195E" w:rsidRPr="0016195E" w:rsidDel="00F54FB3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delText>Metodologia ágil para gestão e planejamento de projetos de software.</w:delText>
        </w:r>
      </w:del>
    </w:p>
    <w:p w:rsidR="00E63848" w:rsidRDefault="0016195E">
      <w:pPr>
        <w:spacing w:after="0" w:line="240" w:lineRule="auto"/>
        <w:rPr>
          <w:ins w:id="69" w:author="DRAGO LAYMANN" w:date="2017-03-25T20:47:00Z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19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UML – </w:t>
      </w:r>
      <w:r w:rsidRPr="0016195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Unified Modeling Language </w:t>
      </w:r>
      <w:r w:rsidRPr="0016195E">
        <w:rPr>
          <w:rFonts w:ascii="Times New Roman" w:hAnsi="Times New Roman" w:cs="Times New Roman"/>
          <w:sz w:val="24"/>
          <w:szCs w:val="24"/>
          <w:shd w:val="clear" w:color="auto" w:fill="FFFFFF"/>
        </w:rPr>
        <w:t>(Linguagem de Modelagem Unificada).</w:t>
      </w:r>
    </w:p>
    <w:p w:rsidR="00F54FB3" w:rsidRDefault="00F54FB3" w:rsidP="00F54FB3">
      <w:pPr>
        <w:spacing w:after="0" w:line="240" w:lineRule="auto"/>
        <w:rPr>
          <w:ins w:id="70" w:author="DRAGO LAYMANN" w:date="2017-03-25T20:47:00Z"/>
          <w:rFonts w:ascii="Times New Roman" w:hAnsi="Times New Roman" w:cs="Times New Roman"/>
          <w:sz w:val="24"/>
          <w:szCs w:val="24"/>
          <w:shd w:val="clear" w:color="auto" w:fill="FFFFFF"/>
        </w:rPr>
      </w:pPr>
      <w:ins w:id="71" w:author="DRAGO LAYMANN" w:date="2017-03-25T20:47:00Z">
        <w:r>
          <w:rPr>
            <w:rFonts w:ascii="Times New Roman" w:hAnsi="Times New Roman" w:cs="Times New Roman"/>
            <w:sz w:val="24"/>
            <w:szCs w:val="24"/>
          </w:rPr>
          <w:t>XP</w:t>
        </w:r>
        <w:r w:rsidRPr="0086459D">
          <w:rPr>
            <w:rFonts w:ascii="Times New Roman" w:hAnsi="Times New Roman" w:cs="Times New Roman"/>
            <w:sz w:val="24"/>
            <w:szCs w:val="24"/>
          </w:rPr>
          <w:t xml:space="preserve"> - </w:t>
        </w:r>
        <w:r w:rsidRPr="0016195E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Metodologia ágil para gestão e planejamento de projetos de software.</w:t>
        </w:r>
      </w:ins>
    </w:p>
    <w:p w:rsidR="00F54FB3" w:rsidRDefault="00F54FB3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0D48" w:rsidRPr="0086459D" w:rsidRDefault="00B90D4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90D48" w:rsidRPr="0086459D" w:rsidRDefault="00B90D48">
      <w:pPr>
        <w:rPr>
          <w:rFonts w:ascii="Times New Roman" w:hAnsi="Times New Roman" w:cs="Times New Roman"/>
        </w:rPr>
      </w:pPr>
    </w:p>
    <w:p w:rsidR="00C75C98" w:rsidRPr="0086459D" w:rsidRDefault="0016195E">
      <w:pPr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br w:type="page"/>
      </w:r>
    </w:p>
    <w:p w:rsidR="00B95F8E" w:rsidRPr="0086459D" w:rsidRDefault="00B95F8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hAnsiTheme="minorHAnsi" w:cstheme="minorBidi"/>
          <w:noProof w:val="0"/>
          <w:sz w:val="22"/>
          <w:szCs w:val="22"/>
        </w:rPr>
        <w:id w:val="15154151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E368B6" w:rsidRDefault="0086459D" w:rsidP="00E368B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3F2955">
            <w:t>SUMÁRIO</w:t>
          </w:r>
          <w:r w:rsidR="0016195E" w:rsidRPr="000F57AC">
            <w:rPr>
              <w:lang w:eastAsia="pt-BR"/>
            </w:rPr>
            <w:fldChar w:fldCharType="begin"/>
          </w:r>
          <w:r w:rsidR="0016195E" w:rsidRPr="000F57AC">
            <w:rPr>
              <w:lang w:eastAsia="pt-BR"/>
            </w:rPr>
            <w:instrText xml:space="preserve"> TOC \o "1-3" \h \z \u </w:instrText>
          </w:r>
          <w:r w:rsidR="0016195E" w:rsidRPr="000F57AC">
            <w:rPr>
              <w:lang w:eastAsia="pt-BR"/>
            </w:rPr>
            <w:fldChar w:fldCharType="separate"/>
          </w:r>
        </w:p>
        <w:p w:rsidR="00E368B6" w:rsidRDefault="00E368B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63" w:history="1">
            <w:r w:rsidR="00E368B6" w:rsidRPr="000F65EF">
              <w:rPr>
                <w:rStyle w:val="Hyperlink"/>
              </w:rPr>
              <w:t>1.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INTRODUÇÃO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_Toc466916063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8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64" w:history="1">
            <w:r w:rsidR="00E368B6" w:rsidRPr="000F65EF">
              <w:rPr>
                <w:rStyle w:val="Hyperlink"/>
              </w:rPr>
              <w:t>2.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FUNDAMENTAÇÃO TEÓRICA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_Toc466916064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9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65" w:history="1">
            <w:r w:rsidR="00E368B6" w:rsidRPr="000F65EF">
              <w:rPr>
                <w:rStyle w:val="Hyperlink"/>
              </w:rPr>
              <w:t>2.1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O Problema a ser resolvido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_Toc466916065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9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66" w:history="1">
            <w:r w:rsidR="00E368B6" w:rsidRPr="000F65EF">
              <w:rPr>
                <w:rStyle w:val="Hyperlink"/>
              </w:rPr>
              <w:t>2.2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A Solução Proposta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_Toc466916066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9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67" w:history="1">
            <w:r w:rsidR="00E368B6" w:rsidRPr="000F65EF">
              <w:rPr>
                <w:rStyle w:val="Hyperlink"/>
              </w:rPr>
              <w:t>2.3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Prototipação de Telas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_Toc466916067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10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68" w:history="1">
            <w:r w:rsidR="00E368B6" w:rsidRPr="000F65EF">
              <w:rPr>
                <w:rStyle w:val="Hyperlink"/>
              </w:rPr>
              <w:t>3.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ENGENHARIA DE REQUISITOS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_Toc466916068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16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69" w:history="1">
            <w:r w:rsidR="00E368B6" w:rsidRPr="000F65EF">
              <w:rPr>
                <w:rStyle w:val="Hyperlink"/>
              </w:rPr>
              <w:t>3.1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Diagrama de Caso de Uso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_Toc466916069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17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70" w:history="1">
            <w:r w:rsidR="00E368B6" w:rsidRPr="000F65EF">
              <w:rPr>
                <w:rStyle w:val="Hyperlink"/>
              </w:rPr>
              <w:t>3.2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Diagrama de Classe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_Toc466916070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18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71" w:history="1">
            <w:r w:rsidR="00E368B6" w:rsidRPr="000F65EF">
              <w:rPr>
                <w:rStyle w:val="Hyperlink"/>
              </w:rPr>
              <w:t>4.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ESTUDO DA VIABILIDADE DO PROJETO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_Toc466916071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19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72" w:history="1">
            <w:r w:rsidR="00E368B6" w:rsidRPr="000F65EF">
              <w:rPr>
                <w:rStyle w:val="Hyperlink"/>
              </w:rPr>
              <w:t>5.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ESTIMATIVAS DE RISCOS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_Toc466916072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19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73" w:history="1">
            <w:r w:rsidR="00E368B6" w:rsidRPr="000F65EF">
              <w:rPr>
                <w:rStyle w:val="Hyperlink"/>
              </w:rPr>
              <w:t>6.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MÉTODO PARA DESENVOLVIMENTO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_Toc466916073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20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74" w:history="1">
            <w:r w:rsidR="00E368B6" w:rsidRPr="000F65EF">
              <w:rPr>
                <w:rStyle w:val="Hyperlink"/>
              </w:rPr>
              <w:t>7.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FERRAMENTAS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_Toc466916074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21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75" w:history="1">
            <w:r w:rsidR="00E368B6" w:rsidRPr="000F65EF">
              <w:rPr>
                <w:rStyle w:val="Hyperlink"/>
              </w:rPr>
              <w:t>8.</w:t>
            </w:r>
            <w:r w:rsidR="00E368B6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E368B6" w:rsidRPr="000F65EF">
              <w:rPr>
                <w:rStyle w:val="Hyperlink"/>
              </w:rPr>
              <w:t>CRONOGRAMA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_Toc466916075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22</w:t>
            </w:r>
            <w:r w:rsidR="00E368B6">
              <w:rPr>
                <w:webHidden/>
              </w:rPr>
              <w:fldChar w:fldCharType="end"/>
            </w:r>
          </w:hyperlink>
        </w:p>
        <w:p w:rsidR="00E368B6" w:rsidRDefault="00D531B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66916076" w:history="1">
            <w:r w:rsidR="00E368B6" w:rsidRPr="000F65EF">
              <w:rPr>
                <w:rStyle w:val="Hyperlink"/>
              </w:rPr>
              <w:t>9. CONSIDERAÇÕES FINAIS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_Toc466916076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23</w:t>
            </w:r>
            <w:r w:rsidR="00E368B6">
              <w:rPr>
                <w:webHidden/>
              </w:rPr>
              <w:fldChar w:fldCharType="end"/>
            </w:r>
          </w:hyperlink>
        </w:p>
        <w:p w:rsidR="00BD5C7C" w:rsidRPr="0086459D" w:rsidRDefault="00D531BC" w:rsidP="001B4EEE">
          <w:pPr>
            <w:pStyle w:val="Sumrio1"/>
            <w:rPr>
              <w:b/>
              <w:bCs/>
            </w:rPr>
          </w:pPr>
          <w:hyperlink w:anchor="_Toc466916077" w:history="1">
            <w:r w:rsidR="00E368B6" w:rsidRPr="000F65EF">
              <w:rPr>
                <w:rStyle w:val="Hyperlink"/>
              </w:rPr>
              <w:t>10.REFERÊNCIAS BIBLIOGRÁFICAS</w:t>
            </w:r>
            <w:r w:rsidR="00E368B6">
              <w:rPr>
                <w:webHidden/>
              </w:rPr>
              <w:tab/>
            </w:r>
            <w:r w:rsidR="00E368B6">
              <w:rPr>
                <w:webHidden/>
              </w:rPr>
              <w:fldChar w:fldCharType="begin"/>
            </w:r>
            <w:r w:rsidR="00E368B6">
              <w:rPr>
                <w:webHidden/>
              </w:rPr>
              <w:instrText xml:space="preserve"> PAGEREF _Toc466916077 \h </w:instrText>
            </w:r>
            <w:r w:rsidR="00E368B6">
              <w:rPr>
                <w:webHidden/>
              </w:rPr>
            </w:r>
            <w:r w:rsidR="00E368B6">
              <w:rPr>
                <w:webHidden/>
              </w:rPr>
              <w:fldChar w:fldCharType="separate"/>
            </w:r>
            <w:r w:rsidR="00E368B6">
              <w:rPr>
                <w:webHidden/>
              </w:rPr>
              <w:t>24</w:t>
            </w:r>
            <w:r w:rsidR="00E368B6">
              <w:rPr>
                <w:webHidden/>
              </w:rPr>
              <w:fldChar w:fldCharType="end"/>
            </w:r>
          </w:hyperlink>
          <w:r w:rsidR="0016195E" w:rsidRPr="000F57AC">
            <w:rPr>
              <w:b/>
              <w:bCs/>
            </w:rPr>
            <w:fldChar w:fldCharType="end"/>
          </w:r>
        </w:p>
      </w:sdtContent>
    </w:sdt>
    <w:p w:rsidR="001B4EEE" w:rsidRDefault="001B4EEE" w:rsidP="00BD5C7C">
      <w:pPr>
        <w:rPr>
          <w:rFonts w:ascii="Times New Roman" w:hAnsi="Times New Roman" w:cs="Times New Roman"/>
          <w:sz w:val="24"/>
          <w:szCs w:val="24"/>
        </w:rPr>
        <w:sectPr w:rsidR="001B4EEE" w:rsidSect="00FC65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4C0665" w:rsidRPr="003F2955" w:rsidRDefault="0016195E" w:rsidP="00ED0602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72" w:name="_Toc466916063"/>
      <w:r w:rsidRPr="003F2955">
        <w:rPr>
          <w:rFonts w:ascii="Times New Roman" w:hAnsi="Times New Roman" w:cs="Times New Roman"/>
          <w:color w:val="auto"/>
        </w:rPr>
        <w:lastRenderedPageBreak/>
        <w:t>INTRODUÇÃO</w:t>
      </w:r>
      <w:bookmarkEnd w:id="72"/>
    </w:p>
    <w:p w:rsidR="00DF568E" w:rsidRPr="0086459D" w:rsidRDefault="00DF568E" w:rsidP="004C0665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5687" w:rsidRDefault="00775AE5" w:rsidP="00ED0602">
      <w:pPr>
        <w:pStyle w:val="NormalWeb"/>
        <w:spacing w:before="0" w:beforeAutospacing="0" w:after="0" w:afterAutospacing="0" w:line="360" w:lineRule="auto"/>
        <w:ind w:firstLine="851"/>
        <w:jc w:val="both"/>
        <w:rPr>
          <w:ins w:id="73" w:author="DRAGO LAYMANN" w:date="2017-03-25T20:22:00Z"/>
          <w:color w:val="000000"/>
        </w:rPr>
      </w:pPr>
      <w:ins w:id="74" w:author="DRAGO LAYMANN" w:date="2017-03-25T20:06:00Z">
        <w:r>
          <w:rPr>
            <w:color w:val="000000"/>
          </w:rPr>
          <w:t xml:space="preserve">Vanderley de Souza, </w:t>
        </w:r>
      </w:ins>
      <w:ins w:id="75" w:author="DRAGO LAYMANN" w:date="2017-03-25T20:09:00Z">
        <w:r w:rsidR="003C01B8">
          <w:rPr>
            <w:color w:val="000000"/>
          </w:rPr>
          <w:t>empresário, dono</w:t>
        </w:r>
      </w:ins>
      <w:ins w:id="76" w:author="DRAGO LAYMANN" w:date="2017-03-25T20:06:00Z">
        <w:r>
          <w:rPr>
            <w:color w:val="000000"/>
          </w:rPr>
          <w:t xml:space="preserve"> de uma sorveteria </w:t>
        </w:r>
      </w:ins>
      <w:ins w:id="77" w:author="DRAGO LAYMANN" w:date="2017-03-25T20:15:00Z">
        <w:r w:rsidR="003C01B8">
          <w:rPr>
            <w:color w:val="000000"/>
          </w:rPr>
          <w:t>bem-sucedida</w:t>
        </w:r>
      </w:ins>
      <w:ins w:id="78" w:author="DRAGO LAYMANN" w:date="2017-03-25T20:06:00Z">
        <w:r w:rsidR="003C01B8">
          <w:rPr>
            <w:color w:val="000000"/>
          </w:rPr>
          <w:t xml:space="preserve"> na cidade de Ribas do R</w:t>
        </w:r>
        <w:r>
          <w:rPr>
            <w:color w:val="000000"/>
          </w:rPr>
          <w:t xml:space="preserve">io Pardo </w:t>
        </w:r>
      </w:ins>
      <w:ins w:id="79" w:author="DRAGO LAYMANN" w:date="2017-03-25T20:07:00Z">
        <w:r>
          <w:rPr>
            <w:color w:val="000000"/>
          </w:rPr>
          <w:t>–</w:t>
        </w:r>
      </w:ins>
      <w:ins w:id="80" w:author="DRAGO LAYMANN" w:date="2017-03-25T20:06:00Z">
        <w:r>
          <w:rPr>
            <w:color w:val="000000"/>
          </w:rPr>
          <w:t xml:space="preserve"> MS, </w:t>
        </w:r>
      </w:ins>
      <w:ins w:id="81" w:author="DRAGO LAYMANN" w:date="2017-03-25T20:09:00Z">
        <w:r w:rsidR="003C01B8">
          <w:rPr>
            <w:color w:val="000000"/>
          </w:rPr>
          <w:t>cidade qual mora a onze anos, sempre com id</w:t>
        </w:r>
      </w:ins>
      <w:ins w:id="82" w:author="DRAGO LAYMANN" w:date="2017-03-25T20:10:00Z">
        <w:r w:rsidR="003C01B8">
          <w:rPr>
            <w:color w:val="000000"/>
          </w:rPr>
          <w:t>eias empreendedora</w:t>
        </w:r>
      </w:ins>
      <w:ins w:id="83" w:author="DRAGO LAYMANN" w:date="2017-03-25T20:14:00Z">
        <w:r w:rsidR="003C01B8">
          <w:rPr>
            <w:color w:val="000000"/>
          </w:rPr>
          <w:t xml:space="preserve">s, notou que a cidade não tinha uma distribuidora de produtos por atacado. Ribas </w:t>
        </w:r>
      </w:ins>
      <w:ins w:id="84" w:author="DRAGO LAYMANN" w:date="2017-03-25T20:15:00Z">
        <w:r w:rsidR="003C01B8">
          <w:rPr>
            <w:color w:val="000000"/>
          </w:rPr>
          <w:t xml:space="preserve">é uma cidade cheia de </w:t>
        </w:r>
      </w:ins>
      <w:ins w:id="85" w:author="DRAGO LAYMANN" w:date="2017-03-25T20:17:00Z">
        <w:r w:rsidR="003C01B8">
          <w:rPr>
            <w:color w:val="000000"/>
          </w:rPr>
          <w:t>supermercados e conveniências,</w:t>
        </w:r>
      </w:ins>
      <w:ins w:id="86" w:author="DRAGO LAYMANN" w:date="2017-03-25T20:15:00Z">
        <w:r w:rsidR="003C01B8">
          <w:rPr>
            <w:color w:val="000000"/>
          </w:rPr>
          <w:t xml:space="preserve"> mas nenhuma dessas lojas vende produtos por atacado, existem promoç</w:t>
        </w:r>
      </w:ins>
      <w:ins w:id="87" w:author="DRAGO LAYMANN" w:date="2017-03-25T20:16:00Z">
        <w:r w:rsidR="003C01B8">
          <w:rPr>
            <w:color w:val="000000"/>
          </w:rPr>
          <w:t>ões, mas são apenas por um dia e isso não ajuda muito no desenvolvimento do com</w:t>
        </w:r>
      </w:ins>
      <w:ins w:id="88" w:author="DRAGO LAYMANN" w:date="2017-03-25T20:17:00Z">
        <w:r w:rsidR="003C01B8">
          <w:rPr>
            <w:color w:val="000000"/>
          </w:rPr>
          <w:t>ércio local. Sendo assim</w:t>
        </w:r>
      </w:ins>
      <w:ins w:id="89" w:author="DRAGO LAYMANN" w:date="2017-03-25T20:15:00Z">
        <w:r w:rsidR="003C01B8">
          <w:rPr>
            <w:color w:val="000000"/>
          </w:rPr>
          <w:t xml:space="preserve"> </w:t>
        </w:r>
      </w:ins>
      <w:ins w:id="90" w:author="DRAGO LAYMANN" w:date="2017-03-25T20:18:00Z">
        <w:r w:rsidR="007F5687">
          <w:rPr>
            <w:color w:val="000000"/>
          </w:rPr>
          <w:t>vislumbrou uma oportunidade de negócio que n</w:t>
        </w:r>
      </w:ins>
      <w:ins w:id="91" w:author="DRAGO LAYMANN" w:date="2017-03-25T20:19:00Z">
        <w:r w:rsidR="007F5687">
          <w:rPr>
            <w:color w:val="000000"/>
          </w:rPr>
          <w:t>ão só o ajudaria a crescer como empresário, mas também aqueceria o comércio local e traria mais opç</w:t>
        </w:r>
      </w:ins>
      <w:ins w:id="92" w:author="DRAGO LAYMANN" w:date="2017-03-25T20:20:00Z">
        <w:r w:rsidR="007F5687">
          <w:rPr>
            <w:color w:val="000000"/>
          </w:rPr>
          <w:t>ões de escolha para pequenos e médios comércios da cidade, uma vez que a grande maioria dos com</w:t>
        </w:r>
      </w:ins>
      <w:ins w:id="93" w:author="DRAGO LAYMANN" w:date="2017-03-25T20:21:00Z">
        <w:r w:rsidR="007F5687">
          <w:rPr>
            <w:color w:val="000000"/>
          </w:rPr>
          <w:t>ércios da cidade fazem suas compras na capital Campo grande que fica a 100km da cidade.</w:t>
        </w:r>
      </w:ins>
    </w:p>
    <w:p w:rsidR="00ED0602" w:rsidRPr="0086459D" w:rsidDel="00E53C23" w:rsidRDefault="007F5687">
      <w:pPr>
        <w:pStyle w:val="NormalWeb"/>
        <w:spacing w:before="0" w:beforeAutospacing="0" w:after="0" w:afterAutospacing="0" w:line="360" w:lineRule="auto"/>
        <w:ind w:firstLine="851"/>
        <w:jc w:val="both"/>
        <w:rPr>
          <w:del w:id="94" w:author="DRAGO LAYMANN" w:date="2017-03-25T20:29:00Z"/>
        </w:rPr>
      </w:pPr>
      <w:ins w:id="95" w:author="DRAGO LAYMANN" w:date="2017-03-25T20:22:00Z">
        <w:r>
          <w:rPr>
            <w:color w:val="000000"/>
          </w:rPr>
          <w:t>A partir de 2016 sua ideia começa a tomar forma e eis que no fim do ano ele monta sua distribuidora</w:t>
        </w:r>
      </w:ins>
      <w:ins w:id="96" w:author="DRAGO LAYMANN" w:date="2017-03-25T20:14:00Z">
        <w:r>
          <w:rPr>
            <w:color w:val="000000"/>
          </w:rPr>
          <w:t xml:space="preserve">. Como </w:t>
        </w:r>
      </w:ins>
      <w:ins w:id="97" w:author="DRAGO LAYMANN" w:date="2017-03-25T20:23:00Z">
        <w:r>
          <w:rPr>
            <w:color w:val="000000"/>
          </w:rPr>
          <w:t xml:space="preserve">é corriqueiro na cidade, tudo o que </w:t>
        </w:r>
      </w:ins>
      <w:ins w:id="98" w:author="DRAGO LAYMANN" w:date="2017-03-25T20:24:00Z">
        <w:r>
          <w:rPr>
            <w:color w:val="000000"/>
          </w:rPr>
          <w:t>é novo se torna a primeira opção dos moradores da cidade, sendo assim, ele não se importou muito com a necessidade de utilizar um sistema para seu gerenciamento administrativo. Fora fazendo todas as suas anotaç</w:t>
        </w:r>
      </w:ins>
      <w:ins w:id="99" w:author="DRAGO LAYMANN" w:date="2017-03-25T20:25:00Z">
        <w:r>
          <w:rPr>
            <w:color w:val="000000"/>
          </w:rPr>
          <w:t xml:space="preserve">ões em cadernos, talões de pedido, rascunhos, </w:t>
        </w:r>
      </w:ins>
      <w:ins w:id="100" w:author="DRAGO LAYMANN" w:date="2017-03-25T20:27:00Z">
        <w:r>
          <w:rPr>
            <w:color w:val="000000"/>
          </w:rPr>
          <w:t>etc.</w:t>
        </w:r>
      </w:ins>
      <w:ins w:id="101" w:author="DRAGO LAYMANN" w:date="2017-03-25T20:25:00Z">
        <w:r>
          <w:rPr>
            <w:color w:val="000000"/>
          </w:rPr>
          <w:t xml:space="preserve"> dizendo ele que </w:t>
        </w:r>
      </w:ins>
      <w:ins w:id="102" w:author="DRAGO LAYMANN" w:date="2017-03-25T20:26:00Z">
        <w:r>
          <w:rPr>
            <w:color w:val="000000"/>
          </w:rPr>
          <w:t>“</w:t>
        </w:r>
      </w:ins>
      <w:ins w:id="103" w:author="DRAGO LAYMANN" w:date="2017-03-25T20:27:00Z">
        <w:r>
          <w:rPr>
            <w:color w:val="000000"/>
          </w:rPr>
          <w:t>...</w:t>
        </w:r>
      </w:ins>
      <w:ins w:id="104" w:author="DRAGO LAYMANN" w:date="2017-03-25T20:26:00Z">
        <w:r>
          <w:rPr>
            <w:color w:val="000000"/>
          </w:rPr>
          <w:t>s</w:t>
        </w:r>
      </w:ins>
      <w:ins w:id="105" w:author="DRAGO LAYMANN" w:date="2017-03-25T20:27:00Z">
        <w:r>
          <w:rPr>
            <w:color w:val="000000"/>
          </w:rPr>
          <w:t>ó teria um movimento maior no fim do ano devido as festas...”. Mas a realidade não foi bem essa</w:t>
        </w:r>
      </w:ins>
      <w:ins w:id="106" w:author="DRAGO LAYMANN" w:date="2017-03-25T20:28:00Z">
        <w:r>
          <w:rPr>
            <w:color w:val="000000"/>
          </w:rPr>
          <w:t xml:space="preserve">, ao voltar de suas férias em janeiro, </w:t>
        </w:r>
        <w:r w:rsidR="00E53C23">
          <w:rPr>
            <w:color w:val="000000"/>
          </w:rPr>
          <w:t>reabriu as portas e notou que realmente o movimento cada vez mais está crescendo e se deparou com a necessidade de utilizar um software para seu gerenciamento.</w:t>
        </w:r>
      </w:ins>
      <w:del w:id="107" w:author="DRAGO LAYMANN" w:date="2017-03-25T20:23:00Z">
        <w:r w:rsidR="0016195E" w:rsidRPr="0016195E" w:rsidDel="007F5687">
          <w:rPr>
            <w:color w:val="000000"/>
          </w:rPr>
          <w:delText>Luan Zenteno, adepto do skate desde a adolescência, viu esse esporte crescer muito na cidade de Sidrolândia – MS.</w:delText>
        </w:r>
        <w:r w:rsidR="00225B3A" w:rsidDel="007F5687">
          <w:rPr>
            <w:color w:val="000000"/>
          </w:rPr>
          <w:delText xml:space="preserve"> </w:delText>
        </w:r>
        <w:r w:rsidR="0016195E" w:rsidRPr="0016195E" w:rsidDel="007F5687">
          <w:rPr>
            <w:color w:val="000000"/>
          </w:rPr>
          <w:delText>Com esse crescimento, notou a dificuldade de ter que ir até a cidade vizinha, Campo Grande – MS, para poder comprar peças e equipamentos, com isso ele se deparou com uma possibilidade de negócio facilitando o acesso dos itens necessários para a prática do skate aos outros praticantes do esporte.</w:delText>
        </w:r>
      </w:del>
    </w:p>
    <w:p w:rsidR="00ED0602" w:rsidDel="00E53C23" w:rsidRDefault="0016195E" w:rsidP="00C01073">
      <w:pPr>
        <w:pStyle w:val="NormalWeb"/>
        <w:spacing w:before="0" w:beforeAutospacing="0" w:after="0" w:afterAutospacing="0" w:line="360" w:lineRule="auto"/>
        <w:ind w:firstLine="851"/>
        <w:jc w:val="both"/>
        <w:rPr>
          <w:del w:id="108" w:author="DRAGO LAYMANN" w:date="2017-03-25T20:29:00Z"/>
          <w:color w:val="000000"/>
        </w:rPr>
      </w:pPr>
      <w:del w:id="109" w:author="DRAGO LAYMANN" w:date="2017-03-25T20:29:00Z">
        <w:r w:rsidRPr="0016195E" w:rsidDel="00E53C23">
          <w:rPr>
            <w:color w:val="000000"/>
          </w:rPr>
          <w:delText>Luan abre sua primeira loja em 2013</w:delText>
        </w:r>
        <w:r w:rsidR="0086459D" w:rsidDel="00E53C23">
          <w:rPr>
            <w:color w:val="000000"/>
          </w:rPr>
          <w:delText xml:space="preserve"> </w:delText>
        </w:r>
        <w:r w:rsidR="002A739B" w:rsidRPr="0086459D" w:rsidDel="00E53C23">
          <w:rPr>
            <w:color w:val="000000"/>
          </w:rPr>
          <w:delText>utilizando uma</w:delText>
        </w:r>
        <w:r w:rsidR="00225B3A" w:rsidDel="00E53C23">
          <w:rPr>
            <w:color w:val="000000"/>
          </w:rPr>
          <w:delText xml:space="preserve"> </w:delText>
        </w:r>
        <w:r w:rsidR="00ED0602" w:rsidRPr="0086459D" w:rsidDel="00E53C23">
          <w:rPr>
            <w:color w:val="000000"/>
          </w:rPr>
          <w:delText>pequena sala na parte da frente de sua casa</w:delText>
        </w:r>
        <w:r w:rsidRPr="0016195E" w:rsidDel="00E53C23">
          <w:rPr>
            <w:color w:val="000000"/>
          </w:rPr>
          <w:delText xml:space="preserve"> que é distante do centro da cidade, abrindo somente quando</w:delText>
        </w:r>
        <w:r w:rsidR="00225B3A" w:rsidDel="00E53C23">
          <w:rPr>
            <w:color w:val="000000"/>
          </w:rPr>
          <w:delText xml:space="preserve"> </w:delText>
        </w:r>
        <w:r w:rsidRPr="0016195E" w:rsidDel="00E53C23">
          <w:rPr>
            <w:color w:val="000000"/>
          </w:rPr>
          <w:delText>não estava no trabalho, pois é radiologista no hospital municipal. Poucas pessoas iam a sua loja, geralmente conhecidos e alguns outros praticantes do esporte.</w:delText>
        </w:r>
        <w:r w:rsidR="00225B3A" w:rsidDel="00E53C23">
          <w:rPr>
            <w:color w:val="000000"/>
          </w:rPr>
          <w:delText xml:space="preserve"> </w:delText>
        </w:r>
        <w:r w:rsidRPr="0016195E" w:rsidDel="00E53C23">
          <w:rPr>
            <w:color w:val="000000"/>
          </w:rPr>
          <w:delText>Depois de pouco mais de dois anos neste local, a loja se muda para mais próximo ao centro, local esse com mais visibilidade e espaço, contrata-se um funcionário para permanecer na loja que agora abre em tempo integral. O aumento no fluxo da loja é rapidamente percebido e os problemas com estoque também, muito relacionado à falta de um programa de controle que seja intuitivo.</w:delText>
        </w:r>
      </w:del>
    </w:p>
    <w:p w:rsidR="0086459D" w:rsidRPr="0086459D" w:rsidRDefault="0086459D">
      <w:pPr>
        <w:pStyle w:val="NormalWeb"/>
        <w:spacing w:before="0" w:beforeAutospacing="0" w:after="0" w:afterAutospacing="0" w:line="360" w:lineRule="auto"/>
        <w:jc w:val="both"/>
        <w:sectPr w:rsidR="0086459D" w:rsidRPr="0086459D" w:rsidSect="00FC6579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  <w:pPrChange w:id="110" w:author="DRAGO LAYMANN" w:date="2017-03-25T20:29:00Z">
          <w:pPr>
            <w:pStyle w:val="NormalWeb"/>
            <w:spacing w:before="0" w:beforeAutospacing="0" w:after="0" w:afterAutospacing="0" w:line="360" w:lineRule="auto"/>
            <w:ind w:firstLine="851"/>
            <w:jc w:val="both"/>
          </w:pPr>
        </w:pPrChange>
      </w:pPr>
    </w:p>
    <w:p w:rsidR="00DF568E" w:rsidRPr="003F2955" w:rsidRDefault="0016195E" w:rsidP="00ED0602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11" w:name="_Toc466916064"/>
      <w:r w:rsidRPr="003F2955">
        <w:rPr>
          <w:rFonts w:ascii="Times New Roman" w:hAnsi="Times New Roman" w:cs="Times New Roman"/>
          <w:color w:val="auto"/>
        </w:rPr>
        <w:lastRenderedPageBreak/>
        <w:t>FUNDAMENTAÇÃO TEÓRICA</w:t>
      </w:r>
      <w:bookmarkEnd w:id="111"/>
    </w:p>
    <w:p w:rsidR="00D354BA" w:rsidRPr="0086459D" w:rsidRDefault="00D354BA" w:rsidP="00D354BA">
      <w:pPr>
        <w:rPr>
          <w:rFonts w:ascii="Times New Roman" w:hAnsi="Times New Roman" w:cs="Times New Roman"/>
        </w:rPr>
      </w:pPr>
    </w:p>
    <w:p w:rsidR="00AB341D" w:rsidRPr="0086459D" w:rsidRDefault="00D354BA" w:rsidP="00D354BA">
      <w:pPr>
        <w:pStyle w:val="PargrafodaList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>Neste capítulo se</w:t>
      </w:r>
      <w:r w:rsidR="003D315E"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>rão</w:t>
      </w:r>
      <w:r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apresentado</w:t>
      </w:r>
      <w:r w:rsidR="003D315E"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315E"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problema</w:t>
      </w:r>
      <w:r w:rsidR="003D315E"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315E" w:rsidRPr="0086459D">
        <w:rPr>
          <w:rFonts w:ascii="Times New Roman" w:hAnsi="Times New Roman" w:cs="Times New Roman"/>
          <w:color w:val="000000" w:themeColor="text1"/>
          <w:sz w:val="24"/>
          <w:szCs w:val="24"/>
        </w:rPr>
        <w:t>encontrados durante a elicitação de requisitos</w:t>
      </w:r>
      <w:r w:rsidR="0016195E" w:rsidRPr="00161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solução que melhor se encaixa para o projeto. </w:t>
      </w:r>
    </w:p>
    <w:p w:rsidR="00D354BA" w:rsidRPr="0086459D" w:rsidRDefault="0016195E" w:rsidP="00D354BA">
      <w:pPr>
        <w:pStyle w:val="PargrafodaList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95E">
        <w:rPr>
          <w:rFonts w:ascii="Times New Roman" w:hAnsi="Times New Roman" w:cs="Times New Roman"/>
          <w:color w:val="000000" w:themeColor="text1"/>
          <w:sz w:val="24"/>
          <w:szCs w:val="24"/>
        </w:rPr>
        <w:t>Em seguida, a engenharia de requisitos que mostra como fora feita a parte</w:t>
      </w:r>
      <w:r w:rsidR="0022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195E">
        <w:rPr>
          <w:rFonts w:ascii="Times New Roman" w:hAnsi="Times New Roman" w:cs="Times New Roman"/>
          <w:color w:val="000000" w:themeColor="text1"/>
          <w:sz w:val="24"/>
          <w:szCs w:val="24"/>
        </w:rPr>
        <w:t>de elicitação de requisitos e estudo para desenvolvimento do projeto,</w:t>
      </w:r>
      <w:r w:rsidR="0022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1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estudo da viabilidade esclarecendo sobre sua usabilidade e rentabilidade, a estimativa de riscos mostrando o que pode ocorrer de errado com o sistema e por fim o método usado para o desenvolvimento do projeto e as ferramentas utilizadas no processo. </w:t>
      </w:r>
    </w:p>
    <w:p w:rsidR="00ED0602" w:rsidRPr="003F2955" w:rsidRDefault="0016195E" w:rsidP="00ED0602">
      <w:pPr>
        <w:pStyle w:val="Ttulo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12" w:name="_Toc466916065"/>
      <w:r w:rsidRPr="003F2955">
        <w:rPr>
          <w:rFonts w:ascii="Times New Roman" w:hAnsi="Times New Roman" w:cs="Times New Roman"/>
          <w:color w:val="auto"/>
        </w:rPr>
        <w:t>O Problema a ser resolvido</w:t>
      </w:r>
      <w:bookmarkEnd w:id="112"/>
    </w:p>
    <w:p w:rsidR="00ED0602" w:rsidRPr="0086459D" w:rsidRDefault="00ED0602" w:rsidP="00ED0602">
      <w:pPr>
        <w:pStyle w:val="PargrafodaLista"/>
        <w:ind w:left="810"/>
        <w:rPr>
          <w:rFonts w:ascii="Times New Roman" w:hAnsi="Times New Roman" w:cs="Times New Roman"/>
        </w:rPr>
      </w:pPr>
    </w:p>
    <w:p w:rsidR="00E53C23" w:rsidRDefault="00DF568E">
      <w:pPr>
        <w:pStyle w:val="NormalWeb"/>
        <w:spacing w:before="0" w:beforeAutospacing="0" w:after="0" w:afterAutospacing="0" w:line="360" w:lineRule="auto"/>
        <w:ind w:firstLine="851"/>
        <w:jc w:val="both"/>
        <w:rPr>
          <w:ins w:id="113" w:author="DRAGO LAYMANN" w:date="2017-03-25T20:37:00Z"/>
          <w:color w:val="000000"/>
        </w:rPr>
      </w:pPr>
      <w:r w:rsidRPr="0086459D">
        <w:rPr>
          <w:color w:val="000000"/>
        </w:rPr>
        <w:t xml:space="preserve">As </w:t>
      </w:r>
      <w:del w:id="114" w:author="DRAGO LAYMANN" w:date="2017-03-25T20:30:00Z">
        <w:r w:rsidRPr="0086459D" w:rsidDel="00E53C23">
          <w:rPr>
            <w:color w:val="000000"/>
          </w:rPr>
          <w:delText xml:space="preserve">anotações das </w:delText>
        </w:r>
      </w:del>
      <w:r w:rsidRPr="0086459D">
        <w:rPr>
          <w:color w:val="000000"/>
        </w:rPr>
        <w:t xml:space="preserve">vendas atualmente são </w:t>
      </w:r>
      <w:del w:id="115" w:author="DRAGO LAYMANN" w:date="2017-03-25T20:32:00Z">
        <w:r w:rsidRPr="0086459D" w:rsidDel="00E53C23">
          <w:rPr>
            <w:color w:val="000000"/>
          </w:rPr>
          <w:delText>manuais</w:delText>
        </w:r>
        <w:r w:rsidR="00D354BA" w:rsidRPr="0086459D" w:rsidDel="00E53C23">
          <w:rPr>
            <w:color w:val="000000"/>
          </w:rPr>
          <w:delText xml:space="preserve"> </w:delText>
        </w:r>
      </w:del>
      <w:ins w:id="116" w:author="DRAGO LAYMANN" w:date="2017-03-25T20:32:00Z">
        <w:r w:rsidR="00E53C23">
          <w:rPr>
            <w:color w:val="000000"/>
          </w:rPr>
          <w:t>realizadas com o auxílio de um sistema de vendas genérico</w:t>
        </w:r>
      </w:ins>
      <w:ins w:id="117" w:author="DRAGO LAYMANN" w:date="2017-03-25T20:42:00Z">
        <w:r w:rsidR="00F54FB3">
          <w:rPr>
            <w:color w:val="000000"/>
          </w:rPr>
          <w:t xml:space="preserve"> pago</w:t>
        </w:r>
      </w:ins>
      <w:ins w:id="118" w:author="DRAGO LAYMANN" w:date="2017-03-25T20:32:00Z">
        <w:r w:rsidR="00E53C23">
          <w:rPr>
            <w:color w:val="000000"/>
          </w:rPr>
          <w:t>, o qual é lento, muito cheio de funcionalidades, as quais</w:t>
        </w:r>
      </w:ins>
      <w:ins w:id="119" w:author="DRAGO LAYMANN" w:date="2017-03-25T20:37:00Z">
        <w:r w:rsidR="00E53C23">
          <w:rPr>
            <w:color w:val="000000"/>
          </w:rPr>
          <w:t xml:space="preserve"> a maioria</w:t>
        </w:r>
      </w:ins>
      <w:ins w:id="120" w:author="DRAGO LAYMANN" w:date="2017-03-25T20:32:00Z">
        <w:r w:rsidR="00E53C23">
          <w:rPr>
            <w:color w:val="000000"/>
          </w:rPr>
          <w:t xml:space="preserve"> nem usa, que tem relat</w:t>
        </w:r>
      </w:ins>
      <w:ins w:id="121" w:author="DRAGO LAYMANN" w:date="2017-03-25T20:33:00Z">
        <w:r w:rsidR="00E53C23">
          <w:rPr>
            <w:color w:val="000000"/>
          </w:rPr>
          <w:t>órios demorados e que é complicado para sua utilizaç</w:t>
        </w:r>
      </w:ins>
      <w:ins w:id="122" w:author="DRAGO LAYMANN" w:date="2017-03-25T20:34:00Z">
        <w:r w:rsidR="00E53C23">
          <w:rPr>
            <w:color w:val="000000"/>
          </w:rPr>
          <w:t>ão.</w:t>
        </w:r>
      </w:ins>
      <w:ins w:id="123" w:author="DRAGO LAYMANN" w:date="2017-03-25T20:36:00Z">
        <w:r w:rsidR="00E53C23">
          <w:rPr>
            <w:color w:val="000000"/>
          </w:rPr>
          <w:t xml:space="preserve"> </w:t>
        </w:r>
      </w:ins>
    </w:p>
    <w:p w:rsidR="004470F6" w:rsidRPr="0086459D" w:rsidDel="00E53C23" w:rsidRDefault="00E53C23">
      <w:pPr>
        <w:pStyle w:val="NormalWeb"/>
        <w:spacing w:before="0" w:beforeAutospacing="0" w:after="0" w:afterAutospacing="0" w:line="360" w:lineRule="auto"/>
        <w:ind w:firstLine="851"/>
        <w:jc w:val="both"/>
        <w:rPr>
          <w:del w:id="124" w:author="DRAGO LAYMANN" w:date="2017-03-25T20:34:00Z"/>
          <w:color w:val="000000"/>
        </w:rPr>
      </w:pPr>
      <w:ins w:id="125" w:author="DRAGO LAYMANN" w:date="2017-03-25T20:36:00Z">
        <w:r>
          <w:rPr>
            <w:color w:val="000000"/>
          </w:rPr>
          <w:t>Além de ser um sistema que é instalado no seu computador, demandando a utilização de memória e processamento do mesmo</w:t>
        </w:r>
      </w:ins>
      <w:ins w:id="126" w:author="DRAGO LAYMANN" w:date="2017-03-25T20:37:00Z">
        <w:r>
          <w:rPr>
            <w:color w:val="000000"/>
          </w:rPr>
          <w:t>, custando espera e desconforto na hora em que está atendendo um cliente ou realizando um pedido</w:t>
        </w:r>
      </w:ins>
      <w:ins w:id="127" w:author="DRAGO LAYMANN" w:date="2017-03-25T20:36:00Z">
        <w:r>
          <w:rPr>
            <w:color w:val="000000"/>
          </w:rPr>
          <w:t>.</w:t>
        </w:r>
      </w:ins>
      <w:ins w:id="128" w:author="DRAGO LAYMANN" w:date="2017-03-25T20:34:00Z">
        <w:r>
          <w:rPr>
            <w:color w:val="000000"/>
          </w:rPr>
          <w:t xml:space="preserve"> </w:t>
        </w:r>
      </w:ins>
      <w:del w:id="129" w:author="DRAGO LAYMANN" w:date="2017-03-25T20:34:00Z">
        <w:r w:rsidR="00D354BA" w:rsidRPr="0086459D" w:rsidDel="00E53C23">
          <w:rPr>
            <w:color w:val="000000"/>
          </w:rPr>
          <w:delText xml:space="preserve">sem nenhum tipo </w:delText>
        </w:r>
        <w:r w:rsidR="00DF568E" w:rsidRPr="0086459D" w:rsidDel="00E53C23">
          <w:rPr>
            <w:color w:val="000000"/>
          </w:rPr>
          <w:delText>de controle gerencial, devido a</w:delText>
        </w:r>
        <w:r w:rsidR="0016195E" w:rsidRPr="0016195E" w:rsidDel="00E53C23">
          <w:rPr>
            <w:color w:val="000000"/>
          </w:rPr>
          <w:delText xml:space="preserve"> isso ocorrem muitas falhas, como: produtos que são vendidos sem emissão </w:delText>
        </w:r>
      </w:del>
      <w:del w:id="130" w:author="DRAGO LAYMANN" w:date="2017-03-25T20:30:00Z">
        <w:r w:rsidR="0016195E" w:rsidRPr="0016195E" w:rsidDel="00E53C23">
          <w:rPr>
            <w:color w:val="000000"/>
          </w:rPr>
          <w:delText>de nota fiscal</w:delText>
        </w:r>
      </w:del>
      <w:del w:id="131" w:author="DRAGO LAYMANN" w:date="2017-03-25T20:34:00Z">
        <w:r w:rsidR="0016195E" w:rsidRPr="0016195E" w:rsidDel="00E53C23">
          <w:rPr>
            <w:color w:val="000000"/>
          </w:rPr>
          <w:delText>; falta de controle de estoque e de caixa; não possui cadastro de clientes; e também não sabe quando se deve fazer a compra de uma nova remessa de produtos.</w:delText>
        </w:r>
      </w:del>
    </w:p>
    <w:p w:rsidR="004470F6" w:rsidRPr="0086459D" w:rsidRDefault="0016195E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</w:rPr>
      </w:pPr>
      <w:del w:id="132" w:author="DRAGO LAYMANN" w:date="2017-03-25T20:34:00Z">
        <w:r w:rsidRPr="0016195E" w:rsidDel="00E53C23">
          <w:rPr>
            <w:color w:val="000000"/>
          </w:rPr>
          <w:delText>O cliente utiliza um sistema on-line genérico, porém ineficiente, além de ser muito complicado. Os pagamentos são feitos em dinheiro e cartão. Quando uma venda é feita o produto não é descontado do estoque.</w:delText>
        </w:r>
      </w:del>
    </w:p>
    <w:p w:rsidR="00ED0602" w:rsidRPr="003F2955" w:rsidRDefault="0016195E" w:rsidP="00ED0602">
      <w:pPr>
        <w:pStyle w:val="Ttulo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33" w:name="_Toc466916066"/>
      <w:r w:rsidRPr="003F2955">
        <w:rPr>
          <w:rFonts w:ascii="Times New Roman" w:hAnsi="Times New Roman" w:cs="Times New Roman"/>
          <w:color w:val="auto"/>
        </w:rPr>
        <w:t>A Solução Proposta</w:t>
      </w:r>
      <w:bookmarkEnd w:id="133"/>
    </w:p>
    <w:p w:rsidR="00ED0602" w:rsidRPr="0086459D" w:rsidRDefault="00ED0602" w:rsidP="00ED0602">
      <w:pPr>
        <w:pStyle w:val="PargrafodaLista"/>
        <w:ind w:left="810"/>
        <w:rPr>
          <w:rFonts w:ascii="Times New Roman" w:hAnsi="Times New Roman" w:cs="Times New Roman"/>
        </w:rPr>
      </w:pPr>
    </w:p>
    <w:p w:rsidR="004470F6" w:rsidRPr="0086459D" w:rsidRDefault="004470F6" w:rsidP="004470F6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</w:rPr>
      </w:pPr>
      <w:r w:rsidRPr="0086459D">
        <w:rPr>
          <w:color w:val="000000"/>
        </w:rPr>
        <w:t xml:space="preserve">Por não ter muita familiaridade com computador e falta de tempo para aprender, a solução proposta foi </w:t>
      </w:r>
      <w:r w:rsidR="0016195E" w:rsidRPr="0016195E">
        <w:rPr>
          <w:color w:val="000000"/>
        </w:rPr>
        <w:t xml:space="preserve">um sistema simples e intuitivo. Esse sistema deve: conter todas as operações feitas na loja; contar com controle de caixa, de estoque, relatório de vendas e compras; e mostrar seus produtos </w:t>
      </w:r>
      <w:del w:id="134" w:author="DRAGO LAYMANN" w:date="2017-03-25T20:38:00Z">
        <w:r w:rsidR="0016195E" w:rsidRPr="0016195E" w:rsidDel="00F54FB3">
          <w:rPr>
            <w:color w:val="000000"/>
          </w:rPr>
          <w:delText>alcança</w:delText>
        </w:r>
        <w:r w:rsidR="00751F78" w:rsidDel="00F54FB3">
          <w:rPr>
            <w:color w:val="000000"/>
          </w:rPr>
          <w:delText>ndo</w:delText>
        </w:r>
        <w:r w:rsidR="0016195E" w:rsidRPr="0016195E" w:rsidDel="00F54FB3">
          <w:rPr>
            <w:color w:val="000000"/>
          </w:rPr>
          <w:delText xml:space="preserve"> um público maior com um catálogo virtual</w:delText>
        </w:r>
      </w:del>
      <w:ins w:id="135" w:author="DRAGO LAYMANN" w:date="2017-03-25T20:38:00Z">
        <w:r w:rsidR="00F54FB3">
          <w:rPr>
            <w:color w:val="000000"/>
          </w:rPr>
          <w:t>de maneira mais dinâmica</w:t>
        </w:r>
      </w:ins>
      <w:r w:rsidR="0016195E" w:rsidRPr="0016195E">
        <w:rPr>
          <w:color w:val="000000"/>
        </w:rPr>
        <w:t xml:space="preserve"> com fotos. Como um projeto futuro, desenvolvimento de um sistema </w:t>
      </w:r>
      <w:r w:rsidR="0016195E" w:rsidRPr="0016195E">
        <w:rPr>
          <w:i/>
          <w:color w:val="000000"/>
        </w:rPr>
        <w:t>mobile</w:t>
      </w:r>
      <w:r w:rsidR="0016195E" w:rsidRPr="0016195E">
        <w:rPr>
          <w:color w:val="000000"/>
        </w:rPr>
        <w:t xml:space="preserve"> para </w:t>
      </w:r>
      <w:ins w:id="136" w:author="DRAGO LAYMANN" w:date="2017-03-25T20:39:00Z">
        <w:r w:rsidR="00F54FB3">
          <w:rPr>
            <w:color w:val="000000"/>
          </w:rPr>
          <w:t xml:space="preserve">realização de pedidos à distância </w:t>
        </w:r>
      </w:ins>
      <w:del w:id="137" w:author="DRAGO LAYMANN" w:date="2017-03-25T20:39:00Z">
        <w:r w:rsidR="0016195E" w:rsidRPr="0016195E" w:rsidDel="00F54FB3">
          <w:rPr>
            <w:color w:val="000000"/>
          </w:rPr>
          <w:delText xml:space="preserve">gerar relatórios </w:delText>
        </w:r>
      </w:del>
      <w:ins w:id="138" w:author="DRAGO LAYMANN" w:date="2017-03-25T20:39:00Z">
        <w:r w:rsidR="00F54FB3">
          <w:rPr>
            <w:color w:val="000000"/>
          </w:rPr>
          <w:t>para que seus vendedores possam realizar vendas em suas visitas aos clientes</w:t>
        </w:r>
      </w:ins>
      <w:del w:id="139" w:author="DRAGO LAYMANN" w:date="2017-03-25T20:39:00Z">
        <w:r w:rsidR="0016195E" w:rsidRPr="0016195E" w:rsidDel="00F54FB3">
          <w:rPr>
            <w:color w:val="000000"/>
          </w:rPr>
          <w:delText>e</w:delText>
        </w:r>
      </w:del>
      <w:del w:id="140" w:author="DRAGO LAYMANN" w:date="2017-03-25T20:40:00Z">
        <w:r w:rsidR="0016195E" w:rsidRPr="0016195E" w:rsidDel="00F54FB3">
          <w:rPr>
            <w:color w:val="000000"/>
          </w:rPr>
          <w:delText xml:space="preserve"> ficar atualizado das transações ocorridas em seu sistema de uma forma mais dinâmica e rápida</w:delText>
        </w:r>
      </w:del>
      <w:ins w:id="141" w:author="DRAGO LAYMANN" w:date="2017-03-25T20:40:00Z">
        <w:r w:rsidR="00F54FB3">
          <w:rPr>
            <w:color w:val="000000"/>
          </w:rPr>
          <w:t xml:space="preserve"> e mandar os pedidos diretamente a empresa para que já possam ser separados e entregues</w:t>
        </w:r>
      </w:ins>
      <w:r w:rsidR="0016195E" w:rsidRPr="0016195E">
        <w:rPr>
          <w:color w:val="000000"/>
        </w:rPr>
        <w:t>.</w:t>
      </w:r>
    </w:p>
    <w:p w:rsidR="003F2955" w:rsidRDefault="003F295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400A7C" w:rsidRPr="003F2955" w:rsidRDefault="0016195E" w:rsidP="00D00527">
      <w:pPr>
        <w:pStyle w:val="Ttulo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42" w:name="_Toc466916067"/>
      <w:r w:rsidRPr="003F2955">
        <w:rPr>
          <w:rFonts w:ascii="Times New Roman" w:hAnsi="Times New Roman" w:cs="Times New Roman"/>
          <w:color w:val="auto"/>
        </w:rPr>
        <w:lastRenderedPageBreak/>
        <w:t>Prototipação de Telas</w:t>
      </w:r>
      <w:bookmarkEnd w:id="142"/>
    </w:p>
    <w:p w:rsidR="00400A7C" w:rsidRPr="0086459D" w:rsidRDefault="00400A7C" w:rsidP="004470F6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</w:rPr>
      </w:pPr>
    </w:p>
    <w:p w:rsidR="001453E5" w:rsidRDefault="004D622F" w:rsidP="004D622F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</w:rPr>
      </w:pPr>
      <w:r w:rsidRPr="0086459D">
        <w:rPr>
          <w:color w:val="000000"/>
        </w:rPr>
        <w:t xml:space="preserve">Para ilustrar a primeira ideia de como seriam as telas do sistema, </w:t>
      </w:r>
      <w:r w:rsidR="003D315E" w:rsidRPr="0086459D">
        <w:rPr>
          <w:color w:val="000000"/>
        </w:rPr>
        <w:t xml:space="preserve">com o auxílio do software </w:t>
      </w:r>
      <w:r w:rsidR="003D315E" w:rsidRPr="003F2955">
        <w:rPr>
          <w:i/>
          <w:color w:val="000000"/>
        </w:rPr>
        <w:t>Balsamiq Mockups</w:t>
      </w:r>
      <w:r w:rsidR="003D315E" w:rsidRPr="0086459D">
        <w:rPr>
          <w:color w:val="000000"/>
        </w:rPr>
        <w:t xml:space="preserve"> </w:t>
      </w:r>
      <w:r w:rsidR="0016195E" w:rsidRPr="0016195E">
        <w:rPr>
          <w:color w:val="000000"/>
        </w:rPr>
        <w:t>foram elaborados alguns protótipos que não são o layout final, porém ajudam na compreensão do que deve ser projetado.</w:t>
      </w:r>
    </w:p>
    <w:p w:rsidR="009E45A1" w:rsidRPr="00E77FEC" w:rsidRDefault="009E45A1" w:rsidP="00E77FEC">
      <w:pPr>
        <w:pStyle w:val="NormalWeb"/>
        <w:spacing w:before="0" w:beforeAutospacing="0" w:after="0" w:afterAutospacing="0" w:line="360" w:lineRule="auto"/>
        <w:ind w:left="2268"/>
        <w:jc w:val="both"/>
        <w:rPr>
          <w:color w:val="000000"/>
          <w:sz w:val="22"/>
          <w:szCs w:val="22"/>
        </w:rPr>
      </w:pPr>
      <w:r w:rsidRPr="00E77FEC">
        <w:rPr>
          <w:color w:val="000000"/>
          <w:sz w:val="22"/>
          <w:szCs w:val="22"/>
        </w:rPr>
        <w:t>O protótipo é a forma mais rápida e econômica de se definir e experimentar um projeto</w:t>
      </w:r>
      <w:r w:rsidRPr="00E77FEC">
        <w:rPr>
          <w:sz w:val="22"/>
          <w:szCs w:val="22"/>
        </w:rPr>
        <w:t xml:space="preserve"> </w:t>
      </w:r>
      <w:r w:rsidRPr="00E77FEC">
        <w:rPr>
          <w:color w:val="000000"/>
          <w:sz w:val="22"/>
          <w:szCs w:val="22"/>
        </w:rPr>
        <w:t>Para projetar a experiência perfeita, a utilização de protótipos se faz a forma mais eficaz de simular essa interação, devendo ser feita ainda no período de concepção do sistema, evitando gastos dispendiosos de tempo e monetários (</w:t>
      </w:r>
      <w:r w:rsidR="00E77FEC" w:rsidRPr="00E77FEC">
        <w:rPr>
          <w:color w:val="000000"/>
          <w:sz w:val="22"/>
          <w:szCs w:val="22"/>
        </w:rPr>
        <w:t>NASCIMENTO,</w:t>
      </w:r>
      <w:r w:rsidR="00E77FEC">
        <w:rPr>
          <w:color w:val="000000"/>
          <w:sz w:val="22"/>
          <w:szCs w:val="22"/>
        </w:rPr>
        <w:t xml:space="preserve"> </w:t>
      </w:r>
      <w:r w:rsidR="00E77FEC" w:rsidRPr="00E77FEC">
        <w:rPr>
          <w:color w:val="000000"/>
          <w:sz w:val="22"/>
          <w:szCs w:val="22"/>
        </w:rPr>
        <w:t>Thiago</w:t>
      </w:r>
      <w:r w:rsidR="00E77FEC">
        <w:rPr>
          <w:color w:val="000000"/>
          <w:sz w:val="22"/>
          <w:szCs w:val="22"/>
        </w:rPr>
        <w:t>.</w:t>
      </w:r>
      <w:r w:rsidR="00E77FEC">
        <w:rPr>
          <w:i/>
          <w:color w:val="000000"/>
          <w:sz w:val="22"/>
          <w:szCs w:val="22"/>
        </w:rPr>
        <w:t xml:space="preserve"> </w:t>
      </w:r>
      <w:r w:rsidR="00E77FEC" w:rsidRPr="00E77FEC">
        <w:rPr>
          <w:i/>
          <w:color w:val="000000"/>
          <w:sz w:val="22"/>
          <w:szCs w:val="22"/>
        </w:rPr>
        <w:t>A importância dos protótipos no desenvolvimento de sistemas</w:t>
      </w:r>
      <w:r w:rsidR="00E77FEC">
        <w:rPr>
          <w:i/>
          <w:color w:val="000000"/>
          <w:sz w:val="22"/>
          <w:szCs w:val="22"/>
        </w:rPr>
        <w:t>.</w:t>
      </w:r>
      <w:r w:rsidR="00E77FEC" w:rsidRPr="00E77FEC">
        <w:rPr>
          <w:color w:val="000000"/>
          <w:sz w:val="22"/>
          <w:szCs w:val="22"/>
        </w:rPr>
        <w:t xml:space="preserve"> Em: &lt;</w:t>
      </w:r>
      <w:del w:id="143" w:author="DRAGO LAYMANN" w:date="2017-03-25T17:26:00Z">
        <w:r w:rsidR="000C7C4A" w:rsidDel="00A83981">
          <w:fldChar w:fldCharType="begin"/>
        </w:r>
        <w:r w:rsidR="000C7C4A" w:rsidDel="00A83981">
          <w:delInstrText xml:space="preserve"> HYPERLINK "http://thiagonasc.com/desenvolvimento-web/a-importancia-dos-prototipos-no-desenvolvimento-de-sistemas" </w:delInstrText>
        </w:r>
        <w:r w:rsidR="000C7C4A" w:rsidDel="00A83981">
          <w:fldChar w:fldCharType="separate"/>
        </w:r>
        <w:r w:rsidR="00E77FEC" w:rsidRPr="00A83981" w:rsidDel="00A83981">
          <w:rPr>
            <w:rPrChange w:id="144" w:author="DRAGO LAYMANN" w:date="2017-03-25T17:26:00Z">
              <w:rPr>
                <w:rStyle w:val="Hyperlink"/>
                <w:sz w:val="22"/>
                <w:szCs w:val="22"/>
              </w:rPr>
            </w:rPrChange>
          </w:rPr>
          <w:delText>http://thiagonasc.com/desenvolvimento-web/a-importancia-dos-prototipos-no-desenvolvimento-de-sistemas</w:delText>
        </w:r>
        <w:r w:rsidR="000C7C4A" w:rsidDel="00A83981">
          <w:rPr>
            <w:rStyle w:val="Hyperlink"/>
            <w:sz w:val="22"/>
            <w:szCs w:val="22"/>
          </w:rPr>
          <w:fldChar w:fldCharType="end"/>
        </w:r>
      </w:del>
      <w:ins w:id="145" w:author="DRAGO LAYMANN" w:date="2017-03-25T17:26:00Z">
        <w:r w:rsidR="00A83981" w:rsidRPr="00A83981">
          <w:rPr>
            <w:rPrChange w:id="146" w:author="DRAGO LAYMANN" w:date="2017-03-25T17:26:00Z">
              <w:rPr>
                <w:rStyle w:val="Hyperlink"/>
                <w:sz w:val="22"/>
                <w:szCs w:val="22"/>
              </w:rPr>
            </w:rPrChange>
          </w:rPr>
          <w:t>http://thiagonasc.com/desenvolvimento-web/a-importancia-dos-prototipos-no-desenvolvimento-de-sistemas</w:t>
        </w:r>
      </w:ins>
      <w:r w:rsidR="00E77FEC" w:rsidRPr="00E77FEC">
        <w:rPr>
          <w:color w:val="000000"/>
          <w:sz w:val="22"/>
          <w:szCs w:val="22"/>
        </w:rPr>
        <w:t>&gt;</w:t>
      </w:r>
      <w:r w:rsidRPr="00E77FEC">
        <w:rPr>
          <w:color w:val="000000"/>
          <w:sz w:val="22"/>
          <w:szCs w:val="22"/>
        </w:rPr>
        <w:t>.</w:t>
      </w:r>
      <w:r w:rsidR="00E77FEC" w:rsidRPr="00E77FEC">
        <w:rPr>
          <w:color w:val="000000"/>
          <w:sz w:val="22"/>
          <w:szCs w:val="22"/>
        </w:rPr>
        <w:t xml:space="preserve"> Acesso em: 13 novembro 2016.).</w:t>
      </w:r>
    </w:p>
    <w:p w:rsidR="003F2955" w:rsidRPr="0086459D" w:rsidRDefault="003F2955" w:rsidP="004D622F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</w:rPr>
      </w:pPr>
    </w:p>
    <w:p w:rsidR="00E63848" w:rsidRDefault="0016195E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bookmarkStart w:id="147" w:name="_Toc466916123"/>
      <w:r w:rsidRPr="0016195E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Pr="0016195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6195E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16195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368B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6195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6195E">
        <w:rPr>
          <w:rFonts w:ascii="Times New Roman" w:hAnsi="Times New Roman" w:cs="Times New Roman"/>
          <w:color w:val="auto"/>
          <w:sz w:val="24"/>
          <w:szCs w:val="24"/>
        </w:rPr>
        <w:t xml:space="preserve"> - Tela de Login</w:t>
      </w:r>
      <w:bookmarkEnd w:id="147"/>
    </w:p>
    <w:p w:rsidR="00881F35" w:rsidRPr="0086459D" w:rsidRDefault="00D02865" w:rsidP="00881F35">
      <w:pPr>
        <w:pStyle w:val="Legenda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 w14:anchorId="3F833A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8.25pt">
            <v:imagedata r:id="rId10" o:title="telaLogin"/>
          </v:shape>
        </w:pict>
      </w:r>
    </w:p>
    <w:p w:rsidR="00E63848" w:rsidRDefault="0086459D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F2955" w:rsidRDefault="003F2955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3F2955">
        <w:rPr>
          <w:rFonts w:ascii="Times New Roman" w:hAnsi="Times New Roman" w:cs="Times New Roman"/>
          <w:sz w:val="24"/>
          <w:szCs w:val="24"/>
        </w:rPr>
        <w:lastRenderedPageBreak/>
        <w:t xml:space="preserve">Descrição: Essa é a tela </w:t>
      </w:r>
      <w:r>
        <w:rPr>
          <w:rFonts w:ascii="Times New Roman" w:hAnsi="Times New Roman" w:cs="Times New Roman"/>
          <w:sz w:val="24"/>
          <w:szCs w:val="24"/>
        </w:rPr>
        <w:t>de login</w:t>
      </w:r>
      <w:r w:rsidRPr="003F2955">
        <w:rPr>
          <w:rFonts w:ascii="Times New Roman" w:hAnsi="Times New Roman" w:cs="Times New Roman"/>
          <w:sz w:val="24"/>
          <w:szCs w:val="24"/>
        </w:rPr>
        <w:t>, onde o usuário efetua o acesso no sistema através de seu nome de usuário e sua senha.</w:t>
      </w:r>
      <w:r>
        <w:rPr>
          <w:rFonts w:ascii="Times New Roman" w:hAnsi="Times New Roman" w:cs="Times New Roman"/>
          <w:color w:val="000000" w:themeColor="text1"/>
        </w:rPr>
        <w:br w:type="page"/>
      </w:r>
    </w:p>
    <w:p w:rsidR="003F2955" w:rsidRP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8" w:name="_Toc466916124"/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Figura </w: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368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3F2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Página Inicial</w:t>
      </w:r>
      <w:bookmarkEnd w:id="148"/>
    </w:p>
    <w:p w:rsidR="004C6EBE" w:rsidRDefault="00D02865" w:rsidP="004C6EBE">
      <w:pPr>
        <w:pStyle w:val="NormalWeb"/>
        <w:keepNext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pict w14:anchorId="1E0BCE73">
          <v:shape id="_x0000_i1026" type="#_x0000_t75" style="width:448.5pt;height:332.25pt">
            <v:imagedata r:id="rId11" o:title="paginaInicial"/>
          </v:shape>
        </w:pict>
      </w:r>
    </w:p>
    <w:p w:rsid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F2955" w:rsidRPr="003F2955" w:rsidRDefault="003F2955" w:rsidP="003F2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Assim que o usuário efetua o acesso no sistema, é redirecionado à página inicial onde existirá um menu lateral com os principais módulos do sistema para o acesso rápido. </w:t>
      </w:r>
    </w:p>
    <w:p w:rsidR="003F2955" w:rsidRDefault="003F2955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3F2955" w:rsidRP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9" w:name="_Toc466916125"/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Figura </w: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368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3F2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Cadastro de Clientes</w:t>
      </w:r>
      <w:bookmarkEnd w:id="149"/>
    </w:p>
    <w:p w:rsidR="004C6EBE" w:rsidRDefault="00D02865" w:rsidP="004C6EBE">
      <w:pPr>
        <w:pStyle w:val="NormalWeb"/>
        <w:keepNext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pict w14:anchorId="26C87305">
          <v:shape id="_x0000_i1027" type="#_x0000_t75" style="width:448.5pt;height:327pt">
            <v:imagedata r:id="rId12" o:title="cadastraCliente"/>
          </v:shape>
        </w:pict>
      </w:r>
    </w:p>
    <w:p w:rsid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F2955" w:rsidRPr="003F2955" w:rsidRDefault="003F2955" w:rsidP="003F2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Ao acessar o módulo de cadastro de clientes uma janela interna do sistema será aberta onde o usuário pode cadastrar as informações do mesmo.</w:t>
      </w:r>
    </w:p>
    <w:p w:rsidR="003F2955" w:rsidRPr="0086459D" w:rsidRDefault="003F2955" w:rsidP="004C6EBE">
      <w:pPr>
        <w:pStyle w:val="NormalWeb"/>
        <w:keepNext/>
        <w:spacing w:before="0" w:beforeAutospacing="0" w:after="0" w:afterAutospacing="0" w:line="360" w:lineRule="auto"/>
      </w:pPr>
    </w:p>
    <w:p w:rsidR="003F2955" w:rsidRDefault="003F29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F2955" w:rsidRP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0" w:name="_Toc466916126"/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Figura </w: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368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3F2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Cadastro de Fornecedores</w:t>
      </w:r>
      <w:bookmarkEnd w:id="150"/>
    </w:p>
    <w:p w:rsidR="004C6EBE" w:rsidRDefault="00D02865" w:rsidP="004C6EBE">
      <w:pPr>
        <w:pStyle w:val="NormalWeb"/>
        <w:keepNext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pict w14:anchorId="0FD801E5">
          <v:shape id="_x0000_i1028" type="#_x0000_t75" style="width:448.5pt;height:332.25pt">
            <v:imagedata r:id="rId13" o:title="cadastraFornecedor"/>
          </v:shape>
        </w:pict>
      </w:r>
    </w:p>
    <w:p w:rsid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F2955" w:rsidRPr="003F2955" w:rsidRDefault="003F2955" w:rsidP="003F2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Ao acessar o módulo de cadastro de fornecedores uma janela interna do sistema será aberta onde o usuário pode cadastrar as informações do mesmo.</w:t>
      </w:r>
    </w:p>
    <w:p w:rsidR="003F2955" w:rsidRPr="003F2955" w:rsidRDefault="003F2955" w:rsidP="003F2955"/>
    <w:p w:rsidR="003F2955" w:rsidRDefault="003F2955">
      <w:pPr>
        <w:rPr>
          <w:rFonts w:ascii="Times New Roman" w:hAnsi="Times New Roman" w:cs="Times New Roman"/>
          <w:b/>
          <w:bCs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bookmarkStart w:id="151" w:name="_Toc466916127"/>
      <w:r w:rsidRPr="003F2955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Figura </w:t>
      </w:r>
      <w:r w:rsidRPr="003F2955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F2955">
        <w:rPr>
          <w:rFonts w:ascii="Times New Roman" w:hAnsi="Times New Roman" w:cs="Times New Roman"/>
          <w:color w:val="000000" w:themeColor="text1"/>
          <w:sz w:val="24"/>
        </w:rPr>
        <w:instrText xml:space="preserve"> SEQ Figura \* ARABIC </w:instrText>
      </w:r>
      <w:r w:rsidRPr="003F2955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368B6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3F2955">
        <w:rPr>
          <w:rFonts w:ascii="Times New Roman" w:hAnsi="Times New Roman" w:cs="Times New Roman"/>
          <w:noProof/>
          <w:color w:val="000000" w:themeColor="text1"/>
          <w:sz w:val="24"/>
        </w:rPr>
        <w:fldChar w:fldCharType="end"/>
      </w:r>
      <w:r w:rsidRPr="003F2955">
        <w:rPr>
          <w:rFonts w:ascii="Times New Roman" w:hAnsi="Times New Roman" w:cs="Times New Roman"/>
          <w:color w:val="000000" w:themeColor="text1"/>
          <w:sz w:val="24"/>
        </w:rPr>
        <w:t xml:space="preserve"> - Cadastro de Produto</w:t>
      </w:r>
      <w:bookmarkEnd w:id="151"/>
    </w:p>
    <w:p w:rsidR="004C6EBE" w:rsidRDefault="00D02865" w:rsidP="003F2955">
      <w:pPr>
        <w:pStyle w:val="Legenda"/>
        <w:rPr>
          <w:sz w:val="22"/>
          <w:szCs w:val="22"/>
        </w:rPr>
      </w:pPr>
      <w:r>
        <w:rPr>
          <w:sz w:val="22"/>
          <w:szCs w:val="22"/>
        </w:rPr>
        <w:pict w14:anchorId="5E2C0D1F">
          <v:shape id="_x0000_i1029" type="#_x0000_t75" style="width:448.5pt;height:327pt">
            <v:imagedata r:id="rId14" o:title="cadastraProduto"/>
          </v:shape>
        </w:pict>
      </w:r>
    </w:p>
    <w:p w:rsid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F2955" w:rsidRPr="003F2955" w:rsidRDefault="003F2955" w:rsidP="003F2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Ao acessar o módulo de cadastro de produtos uma janela interna do sistema será aberta onde o usuário pode cadastrar as informações do mesmo.</w:t>
      </w:r>
    </w:p>
    <w:p w:rsidR="003F2955" w:rsidRPr="003F2955" w:rsidRDefault="003F2955" w:rsidP="003F2955"/>
    <w:p w:rsidR="003F2955" w:rsidRDefault="003F2955" w:rsidP="003F2955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</w:p>
    <w:p w:rsidR="003F2955" w:rsidRDefault="003F2955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3F2955" w:rsidRPr="003F2955" w:rsidRDefault="003F2955" w:rsidP="003F2955">
      <w:pPr>
        <w:pStyle w:val="Legenda"/>
        <w:rPr>
          <w:sz w:val="24"/>
        </w:rPr>
      </w:pPr>
      <w:bookmarkStart w:id="152" w:name="_Toc466916128"/>
      <w:r w:rsidRPr="003F2955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Figura </w:t>
      </w:r>
      <w:r w:rsidRPr="003F2955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F2955">
        <w:rPr>
          <w:rFonts w:ascii="Times New Roman" w:hAnsi="Times New Roman" w:cs="Times New Roman"/>
          <w:color w:val="000000" w:themeColor="text1"/>
          <w:sz w:val="24"/>
        </w:rPr>
        <w:instrText xml:space="preserve"> SEQ Figura \* ARABIC </w:instrText>
      </w:r>
      <w:r w:rsidRPr="003F2955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E368B6">
        <w:rPr>
          <w:rFonts w:ascii="Times New Roman" w:hAnsi="Times New Roman" w:cs="Times New Roman"/>
          <w:noProof/>
          <w:color w:val="000000" w:themeColor="text1"/>
          <w:sz w:val="24"/>
        </w:rPr>
        <w:t>6</w:t>
      </w:r>
      <w:r w:rsidRPr="003F2955">
        <w:rPr>
          <w:rFonts w:ascii="Times New Roman" w:hAnsi="Times New Roman" w:cs="Times New Roman"/>
          <w:noProof/>
          <w:color w:val="000000" w:themeColor="text1"/>
          <w:sz w:val="24"/>
        </w:rPr>
        <w:fldChar w:fldCharType="end"/>
      </w:r>
      <w:r w:rsidRPr="003F2955">
        <w:rPr>
          <w:rFonts w:ascii="Times New Roman" w:hAnsi="Times New Roman" w:cs="Times New Roman"/>
          <w:color w:val="000000" w:themeColor="text1"/>
          <w:sz w:val="24"/>
        </w:rPr>
        <w:t xml:space="preserve"> - Lançamento no Caixa</w:t>
      </w:r>
      <w:bookmarkEnd w:id="152"/>
    </w:p>
    <w:p w:rsidR="004C6EBE" w:rsidRPr="0086459D" w:rsidRDefault="00D02865" w:rsidP="004C6EBE">
      <w:pPr>
        <w:pStyle w:val="NormalWeb"/>
        <w:keepNext/>
        <w:spacing w:before="0" w:beforeAutospacing="0" w:after="0" w:afterAutospacing="0" w:line="360" w:lineRule="auto"/>
      </w:pPr>
      <w:r>
        <w:rPr>
          <w:sz w:val="22"/>
          <w:szCs w:val="22"/>
        </w:rPr>
        <w:pict w14:anchorId="4A3DF021">
          <v:shape id="_x0000_i1030" type="#_x0000_t75" style="width:409.5pt;height:299.25pt">
            <v:imagedata r:id="rId15" o:title="caixaLancado"/>
          </v:shape>
        </w:pict>
      </w:r>
    </w:p>
    <w:p w:rsid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F2955" w:rsidRPr="003F2955" w:rsidRDefault="003F2955" w:rsidP="003F2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Ao acessar o módulo de caixa a janela de caixa do sistema será aberta onde o usuário efetua os lançamentos de entradas e saídas de dinheiro.</w:t>
      </w:r>
    </w:p>
    <w:p w:rsidR="003F2955" w:rsidRPr="0086459D" w:rsidRDefault="003F2955" w:rsidP="00400A7C">
      <w:pPr>
        <w:pStyle w:val="NormalWeb"/>
        <w:spacing w:before="0" w:beforeAutospacing="0" w:after="0" w:afterAutospacing="0" w:line="360" w:lineRule="auto"/>
        <w:rPr>
          <w:sz w:val="22"/>
          <w:szCs w:val="22"/>
        </w:rPr>
        <w:sectPr w:rsidR="003F2955" w:rsidRPr="0086459D" w:rsidSect="00FC65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4C0665" w:rsidRPr="003F2955" w:rsidRDefault="0016195E" w:rsidP="00ED0602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53" w:name="_Toc466916068"/>
      <w:r w:rsidRPr="003F2955">
        <w:rPr>
          <w:rFonts w:ascii="Times New Roman" w:hAnsi="Times New Roman" w:cs="Times New Roman"/>
          <w:color w:val="auto"/>
        </w:rPr>
        <w:lastRenderedPageBreak/>
        <w:t>ENGENHARIA DE REQUISITOS</w:t>
      </w:r>
      <w:bookmarkEnd w:id="153"/>
    </w:p>
    <w:p w:rsidR="00ED0602" w:rsidRPr="0086459D" w:rsidRDefault="00ED0602" w:rsidP="00ED0602">
      <w:pPr>
        <w:pStyle w:val="PargrafodaLista"/>
        <w:rPr>
          <w:rFonts w:ascii="Times New Roman" w:hAnsi="Times New Roman" w:cs="Times New Roman"/>
        </w:rPr>
      </w:pPr>
    </w:p>
    <w:p w:rsidR="00ED0602" w:rsidRPr="0086459D" w:rsidRDefault="00ED0602" w:rsidP="00ED0602">
      <w:pPr>
        <w:pStyle w:val="PargrafodaLista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459D">
        <w:rPr>
          <w:rFonts w:ascii="Times New Roman" w:hAnsi="Times New Roman" w:cs="Times New Roman"/>
          <w:sz w:val="24"/>
          <w:szCs w:val="24"/>
        </w:rPr>
        <w:t>Para melhor entender a situação atual e o problema em questão foram utilizadas técnicas de elicitação que compõem a Engenharia de Requisitos.</w:t>
      </w:r>
    </w:p>
    <w:p w:rsidR="00ED0602" w:rsidRPr="0086459D" w:rsidRDefault="00ED0602" w:rsidP="00ED0602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</w:rPr>
      </w:pPr>
    </w:p>
    <w:p w:rsidR="00ED0602" w:rsidRPr="0086459D" w:rsidRDefault="0016195E" w:rsidP="00ED0602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t>A Engenharia de Requisitos pode ser definida como uma disciplina da Engenharia de Software que consiste no uso sistemático e repetitivo de técnicas para cobrir atividades de obtenção, documentação e manutenção de um conjunto de requisitos para software que atendam aos objetivos de negócio e sejam de qualidade.  (VAZQUEZ, SIMÕES, 2016).</w:t>
      </w:r>
    </w:p>
    <w:p w:rsidR="00D45995" w:rsidRPr="0086459D" w:rsidRDefault="00D45995" w:rsidP="00ED0602">
      <w:pPr>
        <w:pStyle w:val="PargrafodaLista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D5C7C" w:rsidRPr="0086459D" w:rsidRDefault="0016195E" w:rsidP="00ED0602">
      <w:pPr>
        <w:pStyle w:val="PargrafodaLista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  <w:sz w:val="24"/>
          <w:szCs w:val="24"/>
        </w:rPr>
        <w:t>As técnicas de elicitação utilizadas para o levantamento de requisitos foram: entrevistas com o auxílio de questionários e reuniões. Ao marcar a entrevista foi elaborado um questionário inicial, porém conforme o andamento da entrevista, mais perguntas relevantes foram surgindo. Através da entrevista foi possível levantar os requisitos funcionais e não funcionais iniciais para começar o planejamento de roteiro para o projeto. Além da reunião de entrevista foram feitas mais duas reuniões: elicitação de requisitos e confirmação dos mesmos para o projeto.</w:t>
      </w:r>
    </w:p>
    <w:p w:rsidR="00382B6D" w:rsidRDefault="00382B6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D5C7C" w:rsidRDefault="0016195E" w:rsidP="00E368B6">
      <w:pPr>
        <w:pStyle w:val="Ttulo1"/>
        <w:numPr>
          <w:ilvl w:val="1"/>
          <w:numId w:val="2"/>
        </w:numPr>
        <w:ind w:left="805" w:hanging="448"/>
        <w:rPr>
          <w:rFonts w:ascii="Times New Roman" w:hAnsi="Times New Roman" w:cs="Times New Roman"/>
          <w:color w:val="auto"/>
        </w:rPr>
      </w:pPr>
      <w:bookmarkStart w:id="154" w:name="_Toc466916069"/>
      <w:r w:rsidRPr="00382B6D">
        <w:rPr>
          <w:rFonts w:ascii="Times New Roman" w:hAnsi="Times New Roman" w:cs="Times New Roman"/>
          <w:color w:val="auto"/>
        </w:rPr>
        <w:lastRenderedPageBreak/>
        <w:t>Diagrama de Caso de Uso</w:t>
      </w:r>
      <w:bookmarkEnd w:id="154"/>
    </w:p>
    <w:p w:rsidR="00E368B6" w:rsidRDefault="00E368B6" w:rsidP="00E368B6">
      <w:pPr>
        <w:pStyle w:val="Legenda"/>
      </w:pPr>
      <w:bookmarkStart w:id="155" w:name="_Toc466914791"/>
      <w:bookmarkStart w:id="156" w:name="_Toc466915168"/>
    </w:p>
    <w:p w:rsidR="00E368B6" w:rsidRPr="00E368B6" w:rsidRDefault="00E368B6" w:rsidP="00E368B6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7" w:name="_Toc466916129"/>
      <w:r w:rsidRPr="00E36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Pr="00E368B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368B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E368B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368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E368B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36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 Caso de Uso</w:t>
      </w:r>
      <w:bookmarkEnd w:id="157"/>
    </w:p>
    <w:p w:rsidR="003F2955" w:rsidRPr="00382B6D" w:rsidRDefault="00D02865" w:rsidP="00E368B6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pict>
          <v:shape id="_x0000_i1031" type="#_x0000_t75" style="width:453.75pt;height:528pt">
            <v:imagedata r:id="rId16" o:title="Loja"/>
          </v:shape>
        </w:pict>
      </w:r>
      <w:bookmarkEnd w:id="155"/>
      <w:bookmarkEnd w:id="156"/>
    </w:p>
    <w:p w:rsidR="003F2955" w:rsidRDefault="003F2955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F2955" w:rsidRDefault="003F2955" w:rsidP="003F2955"/>
    <w:p w:rsidR="00382B6D" w:rsidRDefault="00382B6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DE017F" w:rsidRPr="003F2955" w:rsidRDefault="0016195E" w:rsidP="00DE017F">
      <w:pPr>
        <w:pStyle w:val="Ttulo1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58" w:name="_Toc466916070"/>
      <w:r w:rsidRPr="003F2955">
        <w:rPr>
          <w:rFonts w:ascii="Times New Roman" w:hAnsi="Times New Roman" w:cs="Times New Roman"/>
          <w:color w:val="auto"/>
        </w:rPr>
        <w:lastRenderedPageBreak/>
        <w:t>Diagrama de Classe</w:t>
      </w:r>
      <w:bookmarkEnd w:id="158"/>
    </w:p>
    <w:p w:rsidR="00382B6D" w:rsidRDefault="00382B6D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5634" w:rsidRDefault="0016195E" w:rsidP="003F2955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9" w:name="_Toc466916130"/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368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F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 Classe</w:t>
      </w:r>
      <w:bookmarkEnd w:id="159"/>
    </w:p>
    <w:p w:rsidR="00382B6D" w:rsidRDefault="00D02865" w:rsidP="00382B6D">
      <w:r>
        <w:pict>
          <v:shape id="_x0000_i1032" type="#_x0000_t75" style="width:452.25pt;height:516.75pt">
            <v:imagedata r:id="rId17" o:title="lojai"/>
          </v:shape>
        </w:pict>
      </w:r>
    </w:p>
    <w:p w:rsidR="00382B6D" w:rsidRDefault="00382B6D" w:rsidP="00382B6D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Elaboração própria</w:t>
      </w:r>
    </w:p>
    <w:p w:rsidR="00382B6D" w:rsidRPr="00382B6D" w:rsidRDefault="00382B6D" w:rsidP="00382B6D"/>
    <w:p w:rsidR="00DE017F" w:rsidRPr="0086459D" w:rsidRDefault="0016195E" w:rsidP="00995634">
      <w:pPr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br w:type="page"/>
      </w:r>
    </w:p>
    <w:p w:rsidR="002776B3" w:rsidRPr="003F2955" w:rsidRDefault="0016195E" w:rsidP="002776B3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60" w:name="_Toc466916071"/>
      <w:r w:rsidRPr="003F2955">
        <w:rPr>
          <w:rFonts w:ascii="Times New Roman" w:hAnsi="Times New Roman" w:cs="Times New Roman"/>
          <w:color w:val="auto"/>
        </w:rPr>
        <w:lastRenderedPageBreak/>
        <w:t>ESTUDO DA VIABILIDADE DO PROJETO</w:t>
      </w:r>
      <w:bookmarkEnd w:id="160"/>
    </w:p>
    <w:p w:rsidR="005305B8" w:rsidRPr="0086459D" w:rsidRDefault="005305B8" w:rsidP="005305B8">
      <w:pPr>
        <w:rPr>
          <w:rFonts w:ascii="Times New Roman" w:hAnsi="Times New Roman" w:cs="Times New Roman"/>
        </w:rPr>
      </w:pPr>
    </w:p>
    <w:p w:rsidR="00F54FB3" w:rsidRDefault="005305B8" w:rsidP="00995634">
      <w:pPr>
        <w:pStyle w:val="PargrafodaLista"/>
        <w:spacing w:after="0" w:line="360" w:lineRule="auto"/>
        <w:ind w:firstLine="851"/>
        <w:jc w:val="both"/>
        <w:rPr>
          <w:ins w:id="161" w:author="DRAGO LAYMANN" w:date="2017-03-25T20:41:00Z"/>
          <w:rFonts w:ascii="Times New Roman" w:hAnsi="Times New Roman" w:cs="Times New Roman"/>
          <w:sz w:val="24"/>
          <w:szCs w:val="24"/>
        </w:rPr>
      </w:pPr>
      <w:r w:rsidRPr="0086459D">
        <w:rPr>
          <w:rFonts w:ascii="Times New Roman" w:hAnsi="Times New Roman" w:cs="Times New Roman"/>
          <w:sz w:val="24"/>
          <w:szCs w:val="24"/>
        </w:rPr>
        <w:t xml:space="preserve">Esse projeto se torna viável pelo fato de ser intuitivo, </w:t>
      </w:r>
      <w:r w:rsidR="004B41EE" w:rsidRPr="0086459D">
        <w:rPr>
          <w:rFonts w:ascii="Times New Roman" w:hAnsi="Times New Roman" w:cs="Times New Roman"/>
          <w:sz w:val="24"/>
          <w:szCs w:val="24"/>
        </w:rPr>
        <w:t xml:space="preserve">pois </w:t>
      </w:r>
      <w:r w:rsidRPr="0086459D">
        <w:rPr>
          <w:rFonts w:ascii="Times New Roman" w:hAnsi="Times New Roman" w:cs="Times New Roman"/>
          <w:sz w:val="24"/>
          <w:szCs w:val="24"/>
        </w:rPr>
        <w:t xml:space="preserve">sua compreensão e utilização </w:t>
      </w:r>
      <w:r w:rsidR="0016195E" w:rsidRPr="0016195E">
        <w:rPr>
          <w:rFonts w:ascii="Times New Roman" w:hAnsi="Times New Roman" w:cs="Times New Roman"/>
          <w:sz w:val="24"/>
          <w:szCs w:val="24"/>
        </w:rPr>
        <w:t>são facilitadas, ao contrário do sistema atual que o cliente utiliza</w:t>
      </w:r>
      <w:r w:rsidR="00225B3A">
        <w:rPr>
          <w:rFonts w:ascii="Times New Roman" w:hAnsi="Times New Roman" w:cs="Times New Roman"/>
          <w:sz w:val="24"/>
          <w:szCs w:val="24"/>
        </w:rPr>
        <w:t xml:space="preserve"> </w:t>
      </w:r>
      <w:r w:rsidR="0016195E" w:rsidRPr="0016195E">
        <w:rPr>
          <w:rFonts w:ascii="Times New Roman" w:hAnsi="Times New Roman" w:cs="Times New Roman"/>
          <w:sz w:val="24"/>
          <w:szCs w:val="24"/>
        </w:rPr>
        <w:t>que, por relato do próprio cliente é difícil de utilizar e</w:t>
      </w:r>
      <w:r w:rsidR="00225B3A">
        <w:rPr>
          <w:rFonts w:ascii="Times New Roman" w:hAnsi="Times New Roman" w:cs="Times New Roman"/>
          <w:sz w:val="24"/>
          <w:szCs w:val="24"/>
        </w:rPr>
        <w:t xml:space="preserve"> </w:t>
      </w:r>
      <w:r w:rsidR="0016195E" w:rsidRPr="0016195E">
        <w:rPr>
          <w:rFonts w:ascii="Times New Roman" w:hAnsi="Times New Roman" w:cs="Times New Roman"/>
          <w:sz w:val="24"/>
          <w:szCs w:val="24"/>
        </w:rPr>
        <w:t xml:space="preserve">em suas palavras: “é um dinheiro jogado fora. ”, pois ele continua </w:t>
      </w:r>
      <w:del w:id="162" w:author="DRAGO LAYMANN" w:date="2017-03-25T20:41:00Z">
        <w:r w:rsidR="0016195E" w:rsidRPr="0016195E" w:rsidDel="00F54FB3">
          <w:rPr>
            <w:rFonts w:ascii="Times New Roman" w:hAnsi="Times New Roman" w:cs="Times New Roman"/>
            <w:sz w:val="24"/>
            <w:szCs w:val="24"/>
          </w:rPr>
          <w:delText xml:space="preserve">sem </w:delText>
        </w:r>
      </w:del>
      <w:ins w:id="163" w:author="DRAGO LAYMANN" w:date="2017-03-25T20:41:00Z">
        <w:r w:rsidR="00F54FB3">
          <w:rPr>
            <w:rFonts w:ascii="Times New Roman" w:hAnsi="Times New Roman" w:cs="Times New Roman"/>
            <w:sz w:val="24"/>
            <w:szCs w:val="24"/>
          </w:rPr>
          <w:t>com</w:t>
        </w:r>
        <w:r w:rsidR="00F54FB3" w:rsidRPr="001619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6195E" w:rsidRPr="0016195E">
        <w:rPr>
          <w:rFonts w:ascii="Times New Roman" w:hAnsi="Times New Roman" w:cs="Times New Roman"/>
          <w:sz w:val="24"/>
          <w:szCs w:val="24"/>
        </w:rPr>
        <w:t xml:space="preserve">controle gerencial </w:t>
      </w:r>
      <w:del w:id="164" w:author="DRAGO LAYMANN" w:date="2017-03-25T20:41:00Z">
        <w:r w:rsidR="0016195E" w:rsidRPr="0016195E" w:rsidDel="00F54FB3">
          <w:rPr>
            <w:rFonts w:ascii="Times New Roman" w:hAnsi="Times New Roman" w:cs="Times New Roman"/>
            <w:sz w:val="24"/>
            <w:szCs w:val="24"/>
          </w:rPr>
          <w:delText xml:space="preserve">sobre </w:delText>
        </w:r>
      </w:del>
      <w:ins w:id="165" w:author="DRAGO LAYMANN" w:date="2017-03-25T20:41:00Z">
        <w:r w:rsidR="00F54FB3">
          <w:rPr>
            <w:rFonts w:ascii="Times New Roman" w:hAnsi="Times New Roman" w:cs="Times New Roman"/>
            <w:sz w:val="24"/>
            <w:szCs w:val="24"/>
          </w:rPr>
          <w:t>de</w:t>
        </w:r>
        <w:r w:rsidR="00F54FB3" w:rsidRPr="001619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6195E" w:rsidRPr="0016195E">
        <w:rPr>
          <w:rFonts w:ascii="Times New Roman" w:hAnsi="Times New Roman" w:cs="Times New Roman"/>
          <w:sz w:val="24"/>
          <w:szCs w:val="24"/>
        </w:rPr>
        <w:t>sua empresa</w:t>
      </w:r>
      <w:ins w:id="166" w:author="DRAGO LAYMANN" w:date="2017-03-25T20:41:00Z">
        <w:r w:rsidR="00F54FB3">
          <w:rPr>
            <w:rFonts w:ascii="Times New Roman" w:hAnsi="Times New Roman" w:cs="Times New Roman"/>
            <w:sz w:val="24"/>
            <w:szCs w:val="24"/>
          </w:rPr>
          <w:t xml:space="preserve"> prejudicado</w:t>
        </w:r>
      </w:ins>
      <w:r w:rsidR="0016195E" w:rsidRPr="001619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05B8" w:rsidRPr="0086459D" w:rsidRDefault="0016195E" w:rsidP="00995634">
      <w:pPr>
        <w:pStyle w:val="PargrafodaLista"/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  <w:sz w:val="24"/>
          <w:szCs w:val="24"/>
        </w:rPr>
        <w:t xml:space="preserve">Com esse projeto o cliente terá total controle sobre o gerenciamento de sua empresa, obtendo maior lucratividade, tornando esse </w:t>
      </w:r>
      <w:ins w:id="167" w:author="DRAGO LAYMANN" w:date="2017-03-25T20:41:00Z">
        <w:r w:rsidR="00F54FB3">
          <w:rPr>
            <w:rFonts w:ascii="Times New Roman" w:hAnsi="Times New Roman" w:cs="Times New Roman"/>
            <w:sz w:val="24"/>
            <w:szCs w:val="24"/>
          </w:rPr>
          <w:t xml:space="preserve">um </w:t>
        </w:r>
      </w:ins>
      <w:r w:rsidRPr="0016195E">
        <w:rPr>
          <w:rFonts w:ascii="Times New Roman" w:hAnsi="Times New Roman" w:cs="Times New Roman"/>
          <w:sz w:val="24"/>
          <w:szCs w:val="24"/>
        </w:rPr>
        <w:t>investimento rentável.</w:t>
      </w:r>
    </w:p>
    <w:p w:rsidR="000F57AC" w:rsidRDefault="0016195E" w:rsidP="000F57AC">
      <w:pPr>
        <w:pStyle w:val="Ttulo1"/>
        <w:numPr>
          <w:ilvl w:val="0"/>
          <w:numId w:val="2"/>
        </w:numPr>
        <w:rPr>
          <w:color w:val="auto"/>
        </w:rPr>
      </w:pPr>
      <w:bookmarkStart w:id="168" w:name="_Toc466916072"/>
      <w:r w:rsidRPr="000F57AC">
        <w:rPr>
          <w:color w:val="auto"/>
        </w:rPr>
        <w:t>ESTIMATIVAS DE RISCOS</w:t>
      </w:r>
      <w:bookmarkEnd w:id="168"/>
    </w:p>
    <w:p w:rsidR="00CB6CF0" w:rsidRDefault="00CB6CF0" w:rsidP="00CB6CF0"/>
    <w:p w:rsidR="00CB6CF0" w:rsidRPr="00CB6CF0" w:rsidRDefault="00CB6CF0" w:rsidP="00CB6CF0">
      <w:pPr>
        <w:pStyle w:val="Legen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9" w:name="_Toc466916115"/>
      <w:r w:rsidRPr="00CB6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Tabela </w:t>
      </w:r>
      <w:r w:rsidRPr="00CB6CF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B6CF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Tabela \* ARABIC </w:instrText>
      </w:r>
      <w:r w:rsidRPr="00CB6CF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B6CF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CB6CF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B6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Estimativas de Riscos</w:t>
      </w:r>
      <w:bookmarkEnd w:id="169"/>
    </w:p>
    <w:tbl>
      <w:tblPr>
        <w:tblStyle w:val="Tabelacomgrade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276"/>
        <w:gridCol w:w="4425"/>
      </w:tblGrid>
      <w:tr w:rsidR="0086459D" w:rsidRPr="0086459D" w:rsidTr="00E368B6">
        <w:tc>
          <w:tcPr>
            <w:tcW w:w="9211" w:type="dxa"/>
            <w:gridSpan w:val="3"/>
            <w:vAlign w:val="center"/>
          </w:tcPr>
          <w:p w:rsidR="0086459D" w:rsidRPr="0086459D" w:rsidRDefault="000F57AC" w:rsidP="000F57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Tabela de Estimativas de Riscos</w:t>
            </w:r>
          </w:p>
        </w:tc>
      </w:tr>
      <w:tr w:rsidR="00505B2C" w:rsidRPr="0086459D" w:rsidTr="0086459D">
        <w:tc>
          <w:tcPr>
            <w:tcW w:w="3510" w:type="dxa"/>
            <w:vAlign w:val="center"/>
          </w:tcPr>
          <w:p w:rsidR="004C6EBE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Risco</w:t>
            </w:r>
          </w:p>
        </w:tc>
        <w:tc>
          <w:tcPr>
            <w:tcW w:w="1276" w:type="dxa"/>
            <w:vAlign w:val="center"/>
          </w:tcPr>
          <w:p w:rsidR="004C6EBE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Impacto</w:t>
            </w:r>
          </w:p>
        </w:tc>
        <w:tc>
          <w:tcPr>
            <w:tcW w:w="4425" w:type="dxa"/>
            <w:vAlign w:val="center"/>
          </w:tcPr>
          <w:p w:rsidR="001320A4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Prevenção</w:t>
            </w:r>
          </w:p>
        </w:tc>
      </w:tr>
      <w:tr w:rsidR="00505B2C" w:rsidRPr="0086459D" w:rsidTr="0086459D">
        <w:tc>
          <w:tcPr>
            <w:tcW w:w="3510" w:type="dxa"/>
            <w:vAlign w:val="center"/>
          </w:tcPr>
          <w:p w:rsidR="004C6EBE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Perda de dados durante desenvolvimento</w:t>
            </w:r>
          </w:p>
        </w:tc>
        <w:tc>
          <w:tcPr>
            <w:tcW w:w="1276" w:type="dxa"/>
            <w:vAlign w:val="center"/>
          </w:tcPr>
          <w:p w:rsidR="004C6EBE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Grave</w:t>
            </w:r>
          </w:p>
        </w:tc>
        <w:tc>
          <w:tcPr>
            <w:tcW w:w="4425" w:type="dxa"/>
            <w:vAlign w:val="center"/>
          </w:tcPr>
          <w:p w:rsidR="004C6EBE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Configuração do IDE para salvar automaticamente durante a programação. Salvar projetos na nuvem.</w:t>
            </w:r>
          </w:p>
        </w:tc>
      </w:tr>
      <w:tr w:rsidR="00505B2C" w:rsidRPr="0086459D" w:rsidTr="0086459D">
        <w:tc>
          <w:tcPr>
            <w:tcW w:w="3510" w:type="dxa"/>
            <w:vAlign w:val="center"/>
          </w:tcPr>
          <w:p w:rsidR="00BC0583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Sistema demandar uma alta quantidade de processamento</w:t>
            </w:r>
          </w:p>
        </w:tc>
        <w:tc>
          <w:tcPr>
            <w:tcW w:w="1276" w:type="dxa"/>
            <w:vAlign w:val="center"/>
          </w:tcPr>
          <w:p w:rsidR="00BC0583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Grave</w:t>
            </w:r>
          </w:p>
        </w:tc>
        <w:tc>
          <w:tcPr>
            <w:tcW w:w="4425" w:type="dxa"/>
            <w:vAlign w:val="center"/>
          </w:tcPr>
          <w:p w:rsidR="00BC0583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Utilizar lógicas de programação simples e enxutas.</w:t>
            </w:r>
          </w:p>
        </w:tc>
      </w:tr>
      <w:tr w:rsidR="00505B2C" w:rsidRPr="0086459D" w:rsidTr="0086459D">
        <w:tc>
          <w:tcPr>
            <w:tcW w:w="3510" w:type="dxa"/>
            <w:vAlign w:val="center"/>
          </w:tcPr>
          <w:p w:rsidR="00C73E97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Problemas com o servidor onde o sistema está hospedado</w:t>
            </w:r>
          </w:p>
        </w:tc>
        <w:tc>
          <w:tcPr>
            <w:tcW w:w="1276" w:type="dxa"/>
            <w:vAlign w:val="center"/>
          </w:tcPr>
          <w:p w:rsidR="00C73E97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Grave</w:t>
            </w:r>
          </w:p>
        </w:tc>
        <w:tc>
          <w:tcPr>
            <w:tcW w:w="4425" w:type="dxa"/>
            <w:vAlign w:val="center"/>
          </w:tcPr>
          <w:p w:rsidR="00C73E97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Contratar serviço especializado e de confiança.</w:t>
            </w:r>
          </w:p>
        </w:tc>
      </w:tr>
      <w:tr w:rsidR="00505B2C" w:rsidRPr="0086459D" w:rsidTr="0086459D">
        <w:tc>
          <w:tcPr>
            <w:tcW w:w="3510" w:type="dxa"/>
            <w:vAlign w:val="center"/>
          </w:tcPr>
          <w:p w:rsidR="00C73E97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Usuário acessar módulos que gerem alterações prejudiciais ao funcionamento do sistema</w:t>
            </w:r>
          </w:p>
        </w:tc>
        <w:tc>
          <w:tcPr>
            <w:tcW w:w="1276" w:type="dxa"/>
            <w:vAlign w:val="center"/>
          </w:tcPr>
          <w:p w:rsidR="00C73E97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Grave</w:t>
            </w:r>
          </w:p>
        </w:tc>
        <w:tc>
          <w:tcPr>
            <w:tcW w:w="4425" w:type="dxa"/>
            <w:vAlign w:val="center"/>
          </w:tcPr>
          <w:p w:rsidR="00C73E97" w:rsidRPr="0086459D" w:rsidRDefault="0016195E" w:rsidP="00C73E9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95E">
              <w:rPr>
                <w:rFonts w:ascii="Times New Roman" w:hAnsi="Times New Roman" w:cs="Times New Roman"/>
              </w:rPr>
              <w:t>Programar módulos de segurança efetivos para permitir acesso apenas ao desenvolvedor.</w:t>
            </w:r>
          </w:p>
        </w:tc>
      </w:tr>
    </w:tbl>
    <w:p w:rsidR="00E63848" w:rsidRDefault="0016195E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16195E">
        <w:rPr>
          <w:rFonts w:ascii="Times New Roman" w:hAnsi="Times New Roman" w:cs="Times New Roman"/>
          <w:color w:val="000000" w:themeColor="text1"/>
          <w:sz w:val="24"/>
        </w:rPr>
        <w:t>FONTE: Elaboração própria</w:t>
      </w:r>
    </w:p>
    <w:p w:rsidR="00995634" w:rsidRPr="0086459D" w:rsidRDefault="0016195E" w:rsidP="00995634">
      <w:pPr>
        <w:rPr>
          <w:rFonts w:ascii="Times New Roman" w:hAnsi="Times New Roman" w:cs="Times New Roman"/>
          <w:color w:val="4F81BD" w:themeColor="accent1"/>
          <w:sz w:val="18"/>
          <w:szCs w:val="18"/>
        </w:rPr>
      </w:pPr>
      <w:r w:rsidRPr="0016195E">
        <w:rPr>
          <w:rFonts w:ascii="Times New Roman" w:hAnsi="Times New Roman" w:cs="Times New Roman"/>
        </w:rPr>
        <w:br w:type="page"/>
      </w:r>
    </w:p>
    <w:p w:rsidR="009F7B82" w:rsidRPr="003F2955" w:rsidRDefault="0016195E" w:rsidP="009F7B82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70" w:name="_Toc466916073"/>
      <w:r w:rsidRPr="003F2955">
        <w:rPr>
          <w:rFonts w:ascii="Times New Roman" w:hAnsi="Times New Roman" w:cs="Times New Roman"/>
          <w:color w:val="auto"/>
        </w:rPr>
        <w:lastRenderedPageBreak/>
        <w:t>MÉTODO PARA DESENVOLVIMENTO</w:t>
      </w:r>
      <w:bookmarkEnd w:id="170"/>
    </w:p>
    <w:p w:rsidR="009F7B82" w:rsidRPr="0086459D" w:rsidRDefault="009F7B82" w:rsidP="009F7B82">
      <w:pPr>
        <w:rPr>
          <w:rFonts w:ascii="Times New Roman" w:hAnsi="Times New Roman" w:cs="Times New Roman"/>
        </w:rPr>
      </w:pPr>
    </w:p>
    <w:p w:rsidR="00ED0602" w:rsidRPr="0086459D" w:rsidRDefault="009F7B82" w:rsidP="009F7B82">
      <w:pPr>
        <w:pStyle w:val="PargrafodaLista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459D">
        <w:rPr>
          <w:rFonts w:ascii="Times New Roman" w:hAnsi="Times New Roman" w:cs="Times New Roman"/>
          <w:sz w:val="24"/>
          <w:szCs w:val="24"/>
        </w:rPr>
        <w:t xml:space="preserve">Para o desenvolvimento, </w:t>
      </w:r>
      <w:r w:rsidR="00880DC5" w:rsidRPr="0086459D">
        <w:rPr>
          <w:rFonts w:ascii="Times New Roman" w:hAnsi="Times New Roman" w:cs="Times New Roman"/>
          <w:sz w:val="24"/>
          <w:szCs w:val="24"/>
        </w:rPr>
        <w:t xml:space="preserve">por ser um projeto com </w:t>
      </w:r>
      <w:r w:rsidR="004E4A7C" w:rsidRPr="0086459D">
        <w:rPr>
          <w:rFonts w:ascii="Times New Roman" w:hAnsi="Times New Roman" w:cs="Times New Roman"/>
          <w:sz w:val="24"/>
          <w:szCs w:val="24"/>
        </w:rPr>
        <w:t>três</w:t>
      </w:r>
      <w:r w:rsidR="00880DC5" w:rsidRPr="0086459D">
        <w:rPr>
          <w:rFonts w:ascii="Times New Roman" w:hAnsi="Times New Roman" w:cs="Times New Roman"/>
          <w:sz w:val="24"/>
          <w:szCs w:val="24"/>
        </w:rPr>
        <w:t xml:space="preserve"> integrantes, </w:t>
      </w:r>
      <w:r w:rsidRPr="0086459D">
        <w:rPr>
          <w:rFonts w:ascii="Times New Roman" w:hAnsi="Times New Roman" w:cs="Times New Roman"/>
          <w:sz w:val="24"/>
          <w:szCs w:val="24"/>
        </w:rPr>
        <w:t>será utilizado um método ágil.</w:t>
      </w:r>
    </w:p>
    <w:p w:rsidR="009F7B82" w:rsidRPr="0086459D" w:rsidRDefault="0016195E" w:rsidP="009F7B82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t>Os métodos ágeis buscam promover um processo de gerenciamento de projetos que incentiva a inspeção e adaptação frequente. É uma filosofia que acaba por incentiva o maior trabalho em equipe, a auto-organização, a comunicação frequente, o foco no cliente e a entrega de valor.</w:t>
      </w:r>
      <w:r w:rsidR="00225B3A">
        <w:rPr>
          <w:rFonts w:ascii="Times New Roman" w:hAnsi="Times New Roman" w:cs="Times New Roman"/>
        </w:rPr>
        <w:t xml:space="preserve"> </w:t>
      </w:r>
      <w:r w:rsidRPr="0016195E">
        <w:rPr>
          <w:rFonts w:ascii="Times New Roman" w:hAnsi="Times New Roman" w:cs="Times New Roman"/>
        </w:rPr>
        <w:t>Basicamente, os métodos ágeis são um conjunto de práticas eficazes que se destinam a permitir a entrega rápida e de alta qualidade do produto, tendo uma abordagem de negócios que alinha o desenvolvimento do projeto com as necessidades do cliente e os objetivos da empresa. (BERNARDO, 2015)</w:t>
      </w:r>
    </w:p>
    <w:p w:rsidR="00880DC5" w:rsidRPr="0086459D" w:rsidRDefault="00880DC5" w:rsidP="009F7B82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</w:rPr>
      </w:pPr>
    </w:p>
    <w:p w:rsidR="00880DC5" w:rsidRPr="0086459D" w:rsidRDefault="0016195E" w:rsidP="00880DC5">
      <w:pPr>
        <w:pStyle w:val="PargrafodaLista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  <w:sz w:val="24"/>
          <w:szCs w:val="24"/>
        </w:rPr>
        <w:t xml:space="preserve">O método escolhido será o </w:t>
      </w:r>
      <w:del w:id="171" w:author="DRAGO LAYMANN" w:date="2017-03-25T20:42:00Z">
        <w:r w:rsidRPr="0016195E" w:rsidDel="00F54FB3">
          <w:rPr>
            <w:rFonts w:ascii="Times New Roman" w:hAnsi="Times New Roman" w:cs="Times New Roman"/>
            <w:sz w:val="24"/>
            <w:szCs w:val="24"/>
          </w:rPr>
          <w:delText>Scrum</w:delText>
        </w:r>
      </w:del>
      <w:ins w:id="172" w:author="DRAGO LAYMANN" w:date="2017-03-25T20:42:00Z">
        <w:r w:rsidR="00F54FB3">
          <w:rPr>
            <w:rFonts w:ascii="Times New Roman" w:hAnsi="Times New Roman" w:cs="Times New Roman"/>
            <w:sz w:val="24"/>
            <w:szCs w:val="24"/>
          </w:rPr>
          <w:t>XP</w:t>
        </w:r>
      </w:ins>
      <w:r w:rsidRPr="0016195E">
        <w:rPr>
          <w:rFonts w:ascii="Times New Roman" w:hAnsi="Times New Roman" w:cs="Times New Roman"/>
          <w:sz w:val="24"/>
          <w:szCs w:val="24"/>
        </w:rPr>
        <w:t>, por ser um método ágil utilizado em várias empresas de projetos de software e trazer resultados mais rapidamente gerando processos de rápido desenvolvimento em curto prazo.</w:t>
      </w:r>
    </w:p>
    <w:p w:rsidR="00E63848" w:rsidRPr="000F57AC" w:rsidDel="00F54FB3" w:rsidRDefault="0016195E">
      <w:pPr>
        <w:keepNext/>
        <w:spacing w:after="0" w:line="360" w:lineRule="auto"/>
        <w:jc w:val="both"/>
        <w:rPr>
          <w:del w:id="173" w:author="DRAGO LAYMANN" w:date="2017-03-25T20:44:00Z"/>
          <w:rFonts w:ascii="Times New Roman" w:hAnsi="Times New Roman" w:cs="Times New Roman"/>
          <w:b/>
          <w:color w:val="000000" w:themeColor="text1"/>
          <w:sz w:val="24"/>
        </w:rPr>
      </w:pPr>
      <w:bookmarkStart w:id="174" w:name="_Toc466916131"/>
      <w:del w:id="175" w:author="DRAGO LAYMANN" w:date="2017-03-25T20:44:00Z">
        <w:r w:rsidRPr="000F57AC" w:rsidDel="00F54FB3">
          <w:rPr>
            <w:rFonts w:ascii="Times New Roman" w:hAnsi="Times New Roman" w:cs="Times New Roman"/>
            <w:b/>
            <w:color w:val="000000" w:themeColor="text1"/>
            <w:sz w:val="24"/>
          </w:rPr>
          <w:delText xml:space="preserve">Figura </w:delText>
        </w:r>
        <w:r w:rsidRPr="000F57AC" w:rsidDel="00F54FB3">
          <w:rPr>
            <w:rFonts w:ascii="Times New Roman" w:hAnsi="Times New Roman" w:cs="Times New Roman"/>
            <w:b/>
            <w:color w:val="000000" w:themeColor="text1"/>
            <w:sz w:val="24"/>
          </w:rPr>
          <w:fldChar w:fldCharType="begin"/>
        </w:r>
        <w:r w:rsidRPr="000F57AC" w:rsidDel="00F54FB3">
          <w:rPr>
            <w:rFonts w:ascii="Times New Roman" w:hAnsi="Times New Roman" w:cs="Times New Roman"/>
            <w:b/>
            <w:color w:val="000000" w:themeColor="text1"/>
            <w:sz w:val="24"/>
          </w:rPr>
          <w:delInstrText xml:space="preserve"> SEQ Figura \* ARABIC </w:delInstrText>
        </w:r>
        <w:r w:rsidRPr="000F57AC" w:rsidDel="00F54FB3">
          <w:rPr>
            <w:rFonts w:ascii="Times New Roman" w:hAnsi="Times New Roman" w:cs="Times New Roman"/>
            <w:b/>
            <w:color w:val="000000" w:themeColor="text1"/>
            <w:sz w:val="24"/>
          </w:rPr>
          <w:fldChar w:fldCharType="separate"/>
        </w:r>
        <w:r w:rsidR="00E368B6" w:rsidDel="00F54FB3">
          <w:rPr>
            <w:rFonts w:ascii="Times New Roman" w:hAnsi="Times New Roman" w:cs="Times New Roman"/>
            <w:b/>
            <w:noProof/>
            <w:color w:val="000000" w:themeColor="text1"/>
            <w:sz w:val="24"/>
          </w:rPr>
          <w:delText>9</w:delText>
        </w:r>
        <w:r w:rsidRPr="000F57AC" w:rsidDel="00F54FB3">
          <w:rPr>
            <w:rFonts w:ascii="Times New Roman" w:hAnsi="Times New Roman" w:cs="Times New Roman"/>
            <w:b/>
            <w:noProof/>
            <w:color w:val="000000" w:themeColor="text1"/>
            <w:sz w:val="24"/>
          </w:rPr>
          <w:fldChar w:fldCharType="end"/>
        </w:r>
        <w:r w:rsidRPr="000F57AC" w:rsidDel="00F54FB3">
          <w:rPr>
            <w:rFonts w:ascii="Times New Roman" w:hAnsi="Times New Roman" w:cs="Times New Roman"/>
            <w:b/>
            <w:color w:val="000000" w:themeColor="text1"/>
            <w:sz w:val="24"/>
          </w:rPr>
          <w:delText xml:space="preserve"> - Visão geral do Scrum</w:delText>
        </w:r>
        <w:bookmarkEnd w:id="174"/>
      </w:del>
    </w:p>
    <w:p w:rsidR="00E63848" w:rsidRPr="000F57AC" w:rsidDel="00F54FB3" w:rsidRDefault="0016195E">
      <w:pPr>
        <w:keepNext/>
        <w:spacing w:after="0" w:line="360" w:lineRule="auto"/>
        <w:jc w:val="both"/>
        <w:rPr>
          <w:del w:id="176" w:author="DRAGO LAYMANN" w:date="2017-03-25T20:44:00Z"/>
          <w:rFonts w:ascii="Times New Roman" w:hAnsi="Times New Roman" w:cs="Times New Roman"/>
          <w:b/>
        </w:rPr>
      </w:pPr>
      <w:del w:id="177" w:author="DRAGO LAYMANN" w:date="2017-03-25T20:44:00Z">
        <w:r w:rsidRPr="000F57AC" w:rsidDel="00F54FB3">
          <w:rPr>
            <w:rFonts w:ascii="Times New Roman" w:hAnsi="Times New Roman" w:cs="Times New Roman"/>
            <w:b/>
            <w:color w:val="000000" w:themeColor="text1"/>
          </w:rPr>
          <w:delText xml:space="preserve"> </w:delText>
        </w:r>
        <w:r w:rsidR="00D02865">
          <w:rPr>
            <w:rFonts w:ascii="Times New Roman" w:hAnsi="Times New Roman" w:cs="Times New Roman"/>
            <w:sz w:val="24"/>
            <w:szCs w:val="24"/>
          </w:rPr>
          <w:pict w14:anchorId="4D1AF764">
            <v:shape id="_x0000_i1033" type="#_x0000_t75" style="width:453.75pt;height:322.5pt">
              <v:imagedata r:id="rId18" o:title="scrum-overview-mark-hoogveld"/>
            </v:shape>
          </w:pict>
        </w:r>
      </w:del>
    </w:p>
    <w:p w:rsidR="002B2AE4" w:rsidRPr="0086459D" w:rsidDel="00F54FB3" w:rsidRDefault="0016195E" w:rsidP="003D315E">
      <w:pPr>
        <w:pStyle w:val="Legenda"/>
        <w:jc w:val="center"/>
        <w:rPr>
          <w:del w:id="178" w:author="DRAGO LAYMANN" w:date="2017-03-25T20:44:00Z"/>
          <w:rFonts w:ascii="Times New Roman" w:hAnsi="Times New Roman" w:cs="Times New Roman"/>
          <w:sz w:val="24"/>
          <w:szCs w:val="24"/>
        </w:rPr>
      </w:pPr>
      <w:del w:id="179" w:author="DRAGO LAYMANN" w:date="2017-03-25T20:44:00Z">
        <w:r w:rsidRPr="0016195E" w:rsidDel="00F54FB3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</w:p>
    <w:p w:rsidR="00CF0F48" w:rsidRPr="0086459D" w:rsidDel="00F54FB3" w:rsidRDefault="0086459D">
      <w:pPr>
        <w:rPr>
          <w:del w:id="180" w:author="DRAGO LAYMANN" w:date="2017-03-25T20:44:00Z"/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del w:id="181" w:author="DRAGO LAYMANN" w:date="2017-03-25T20:44:00Z">
        <w:r w:rsidDel="00F54FB3">
          <w:rPr>
            <w:rFonts w:ascii="Times New Roman" w:hAnsi="Times New Roman" w:cs="Times New Roman"/>
          </w:rPr>
          <w:delText xml:space="preserve">FONTE: </w:delText>
        </w:r>
        <w:r w:rsidRPr="0086459D" w:rsidDel="00F54FB3">
          <w:rPr>
            <w:rFonts w:ascii="Times New Roman" w:hAnsi="Times New Roman" w:cs="Times New Roman"/>
            <w:color w:val="000000" w:themeColor="text1"/>
          </w:rPr>
          <w:delText>https://calvinx.com/2014/05/22/why-scrum-why-agile-development/</w:delText>
        </w:r>
      </w:del>
    </w:p>
    <w:p w:rsidR="002B2AE4" w:rsidRPr="003F2955" w:rsidRDefault="0016195E" w:rsidP="002B2AE4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82" w:name="_Toc466916074"/>
      <w:r w:rsidRPr="003F2955">
        <w:rPr>
          <w:rFonts w:ascii="Times New Roman" w:hAnsi="Times New Roman" w:cs="Times New Roman"/>
          <w:color w:val="auto"/>
        </w:rPr>
        <w:t>FERRAMENTAS</w:t>
      </w:r>
      <w:bookmarkEnd w:id="182"/>
    </w:p>
    <w:p w:rsidR="00303089" w:rsidRPr="0086459D" w:rsidRDefault="00303089" w:rsidP="00303089">
      <w:pPr>
        <w:rPr>
          <w:rFonts w:ascii="Times New Roman" w:hAnsi="Times New Roman" w:cs="Times New Roman"/>
        </w:rPr>
      </w:pPr>
    </w:p>
    <w:p w:rsidR="00550C7B" w:rsidRDefault="00303089" w:rsidP="00836C9E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459D">
        <w:rPr>
          <w:rFonts w:ascii="Times New Roman" w:hAnsi="Times New Roman" w:cs="Times New Roman"/>
          <w:sz w:val="24"/>
          <w:szCs w:val="24"/>
        </w:rPr>
        <w:t xml:space="preserve">Como ferramentas para o desenvolvimento do projeto, a princípio, foi utilizada </w:t>
      </w:r>
      <w:r w:rsidR="0016195E">
        <w:rPr>
          <w:rFonts w:ascii="Times New Roman" w:hAnsi="Times New Roman" w:cs="Times New Roman"/>
          <w:sz w:val="24"/>
          <w:szCs w:val="24"/>
        </w:rPr>
        <w:t>a ferramenta case ASTAH para diagramação de casos de uso e classe.</w:t>
      </w:r>
      <w:r w:rsidR="00225B3A">
        <w:rPr>
          <w:rFonts w:ascii="Times New Roman" w:hAnsi="Times New Roman" w:cs="Times New Roman"/>
          <w:sz w:val="24"/>
          <w:szCs w:val="24"/>
        </w:rPr>
        <w:t xml:space="preserve"> </w:t>
      </w:r>
      <w:r w:rsidR="0016195E">
        <w:rPr>
          <w:rFonts w:ascii="Times New Roman" w:hAnsi="Times New Roman" w:cs="Times New Roman"/>
          <w:sz w:val="24"/>
          <w:szCs w:val="24"/>
        </w:rPr>
        <w:t>Segundo Ramos</w:t>
      </w:r>
      <w:r w:rsidR="00225B3A">
        <w:rPr>
          <w:rFonts w:ascii="Times New Roman" w:hAnsi="Times New Roman" w:cs="Times New Roman"/>
          <w:sz w:val="24"/>
          <w:szCs w:val="24"/>
        </w:rPr>
        <w:t xml:space="preserve"> </w:t>
      </w:r>
      <w:r w:rsidR="0016195E">
        <w:rPr>
          <w:rFonts w:ascii="Times New Roman" w:hAnsi="Times New Roman" w:cs="Times New Roman"/>
          <w:sz w:val="24"/>
          <w:szCs w:val="24"/>
        </w:rPr>
        <w:t>(2006, p.23) a modelagem nos ajuda a visualizar o sistema, permitem especificar a estrutura ou o comportamento, ajudam a controlar e guiar o processo de construção e documentam as decisões tomadas.</w:t>
      </w:r>
    </w:p>
    <w:p w:rsidR="0000101B" w:rsidRDefault="0000101B" w:rsidP="00836C9E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 na parte de front-end serão utilizadas as linguagens HTML5, CSS3 e Javascript.</w:t>
      </w:r>
    </w:p>
    <w:p w:rsidR="0000101B" w:rsidRDefault="0000101B" w:rsidP="00835A89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00101B">
        <w:rPr>
          <w:rFonts w:ascii="Times New Roman" w:hAnsi="Times New Roman" w:cs="Times New Roman"/>
        </w:rPr>
        <w:t>Seja um sistema interno de um banco, uma rede social, um grande portal de notícias ou sites para campanhas de publicidade, o meio comum hoje em dia é a web, e é bastante interessante ter uma ótima base de conhecimento sobre desenvolvimento front-end (um dos termos usados para se referenciar a interface de uma aplicação) para contribuir para o sucesso dos projetos que você estiver participando</w:t>
      </w:r>
      <w:r w:rsidR="00F12BEF">
        <w:rPr>
          <w:rFonts w:ascii="Times New Roman" w:hAnsi="Times New Roman" w:cs="Times New Roman"/>
        </w:rPr>
        <w:t xml:space="preserve"> (MAZZA, 2012)</w:t>
      </w:r>
      <w:r w:rsidRPr="0000101B">
        <w:rPr>
          <w:rFonts w:ascii="Times New Roman" w:hAnsi="Times New Roman" w:cs="Times New Roman"/>
        </w:rPr>
        <w:t>.</w:t>
      </w:r>
    </w:p>
    <w:p w:rsidR="00F12BEF" w:rsidRPr="0000101B" w:rsidRDefault="00F12BEF" w:rsidP="0000101B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A54AA9" w:rsidRPr="0086459D" w:rsidRDefault="0000101B" w:rsidP="00836C9E">
      <w:pPr>
        <w:spacing w:after="0" w:line="360" w:lineRule="auto"/>
        <w:ind w:left="72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no back-end</w:t>
      </w:r>
      <w:r w:rsidR="0016195E">
        <w:rPr>
          <w:rFonts w:ascii="Times New Roman" w:hAnsi="Times New Roman" w:cs="Times New Roman"/>
          <w:sz w:val="24"/>
          <w:szCs w:val="24"/>
        </w:rPr>
        <w:t xml:space="preserve"> do sistema </w:t>
      </w:r>
      <w:r>
        <w:rPr>
          <w:rFonts w:ascii="Times New Roman" w:hAnsi="Times New Roman" w:cs="Times New Roman"/>
          <w:sz w:val="24"/>
          <w:szCs w:val="24"/>
        </w:rPr>
        <w:t xml:space="preserve">será </w:t>
      </w:r>
      <w:r w:rsidR="0016195E">
        <w:rPr>
          <w:rFonts w:ascii="Times New Roman" w:hAnsi="Times New Roman" w:cs="Times New Roman"/>
          <w:sz w:val="24"/>
          <w:szCs w:val="24"/>
        </w:rPr>
        <w:t>utilizada a linguage</w:t>
      </w:r>
      <w:r>
        <w:rPr>
          <w:rFonts w:ascii="Times New Roman" w:hAnsi="Times New Roman" w:cs="Times New Roman"/>
          <w:sz w:val="24"/>
          <w:szCs w:val="24"/>
        </w:rPr>
        <w:t>m</w:t>
      </w:r>
      <w:r w:rsidR="0016195E">
        <w:rPr>
          <w:rFonts w:ascii="Times New Roman" w:hAnsi="Times New Roman" w:cs="Times New Roman"/>
          <w:sz w:val="24"/>
          <w:szCs w:val="24"/>
        </w:rPr>
        <w:t xml:space="preserve"> PHP. O banco de dados utilizado será o MySQL e para auxiliar a administração</w:t>
      </w:r>
      <w:r w:rsidR="00DF78D9">
        <w:rPr>
          <w:rFonts w:ascii="Times New Roman" w:hAnsi="Times New Roman" w:cs="Times New Roman"/>
          <w:sz w:val="24"/>
          <w:szCs w:val="24"/>
        </w:rPr>
        <w:t xml:space="preserve"> do banco</w:t>
      </w:r>
      <w:r w:rsidR="0016195E">
        <w:rPr>
          <w:rFonts w:ascii="Times New Roman" w:hAnsi="Times New Roman" w:cs="Times New Roman"/>
          <w:sz w:val="24"/>
          <w:szCs w:val="24"/>
        </w:rPr>
        <w:t xml:space="preserve"> será utilizado o software phpMyAdmin. </w:t>
      </w:r>
    </w:p>
    <w:p w:rsidR="003A7818" w:rsidRPr="0086459D" w:rsidRDefault="0016195E" w:rsidP="00A54AA9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t>• PHP nasceu para a web e sua integração com servidores web é simples.</w:t>
      </w:r>
    </w:p>
    <w:p w:rsidR="003A7818" w:rsidRPr="0086459D" w:rsidRDefault="0016195E" w:rsidP="00A54AA9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t>• PHP tem uma curva de aprendizado suave, comparada a outras linguagens.</w:t>
      </w:r>
    </w:p>
    <w:p w:rsidR="003A7818" w:rsidRPr="0086459D" w:rsidRDefault="0016195E" w:rsidP="00A54AA9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t>• PHP e MySQL são tecnologias livres.</w:t>
      </w:r>
    </w:p>
    <w:p w:rsidR="003A7818" w:rsidRPr="0086459D" w:rsidRDefault="0016195E" w:rsidP="00A54AA9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t>• É fácil encontrar serviços de hospedagem que oferecem PHP e MySQL.</w:t>
      </w:r>
    </w:p>
    <w:p w:rsidR="003A7818" w:rsidRPr="0086459D" w:rsidRDefault="0016195E" w:rsidP="00A54AA9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lastRenderedPageBreak/>
        <w:t>• Serviços de hospedagem PHP e MySQL são mais baratos que serviços semelhantes para outras tecnologias.</w:t>
      </w:r>
    </w:p>
    <w:p w:rsidR="003A7818" w:rsidRPr="0086459D" w:rsidRDefault="0016195E" w:rsidP="00A54AA9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</w:rPr>
        <w:t>• MySQL é leve e rápido, mesmo para quantidades razoavelmente grandes de</w:t>
      </w:r>
      <w:r w:rsidR="00225B3A">
        <w:rPr>
          <w:rFonts w:ascii="Times New Roman" w:hAnsi="Times New Roman" w:cs="Times New Roman"/>
        </w:rPr>
        <w:t xml:space="preserve"> </w:t>
      </w:r>
      <w:r w:rsidRPr="0016195E">
        <w:rPr>
          <w:rFonts w:ascii="Times New Roman" w:hAnsi="Times New Roman" w:cs="Times New Roman"/>
        </w:rPr>
        <w:t>dados</w:t>
      </w:r>
      <w:r w:rsidR="00225B3A">
        <w:rPr>
          <w:rFonts w:ascii="Times New Roman" w:hAnsi="Times New Roman" w:cs="Times New Roman"/>
        </w:rPr>
        <w:t xml:space="preserve"> </w:t>
      </w:r>
      <w:r w:rsidRPr="0016195E">
        <w:rPr>
          <w:rFonts w:ascii="Times New Roman" w:hAnsi="Times New Roman" w:cs="Times New Roman"/>
        </w:rPr>
        <w:t>(BENTO,2014).</w:t>
      </w:r>
    </w:p>
    <w:p w:rsidR="003A7818" w:rsidRPr="0086459D" w:rsidRDefault="003A7818" w:rsidP="003A781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3089" w:rsidRPr="0086459D" w:rsidRDefault="0016195E" w:rsidP="008C2482">
      <w:pPr>
        <w:ind w:left="720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</w:rPr>
        <w:tab/>
      </w:r>
      <w:r w:rsidR="00910E7B" w:rsidRPr="0086459D">
        <w:rPr>
          <w:rFonts w:ascii="Times New Roman" w:hAnsi="Times New Roman" w:cs="Times New Roman"/>
          <w:sz w:val="24"/>
          <w:szCs w:val="24"/>
        </w:rPr>
        <w:t xml:space="preserve">Para o desenvolvimento do Aplicativo será utilizada a linguagem Java com </w:t>
      </w:r>
      <w:r w:rsidR="00225B3A" w:rsidRPr="0086459D">
        <w:rPr>
          <w:rFonts w:ascii="Times New Roman" w:hAnsi="Times New Roman" w:cs="Times New Roman"/>
          <w:sz w:val="24"/>
          <w:szCs w:val="24"/>
        </w:rPr>
        <w:t>auxílio</w:t>
      </w:r>
      <w:r w:rsidR="00910E7B" w:rsidRPr="0086459D">
        <w:rPr>
          <w:rFonts w:ascii="Times New Roman" w:hAnsi="Times New Roman" w:cs="Times New Roman"/>
          <w:sz w:val="24"/>
          <w:szCs w:val="24"/>
        </w:rPr>
        <w:t xml:space="preserve"> do IDE Android Studio.</w:t>
      </w:r>
    </w:p>
    <w:p w:rsidR="007C0B09" w:rsidRPr="0086459D" w:rsidRDefault="0016195E" w:rsidP="00A54AA9">
      <w:pPr>
        <w:spacing w:line="240" w:lineRule="auto"/>
        <w:ind w:left="2268"/>
        <w:jc w:val="both"/>
        <w:rPr>
          <w:rFonts w:ascii="Times New Roman" w:hAnsi="Times New Roman" w:cs="Times New Roman"/>
        </w:rPr>
      </w:pPr>
      <w:r w:rsidRPr="0016195E">
        <w:rPr>
          <w:rFonts w:ascii="Times New Roman" w:hAnsi="Times New Roman" w:cs="Times New Roman"/>
        </w:rPr>
        <w:tab/>
      </w:r>
      <w:r w:rsidR="007C0B09" w:rsidRPr="0086459D">
        <w:rPr>
          <w:rFonts w:ascii="Times New Roman" w:hAnsi="Times New Roman" w:cs="Times New Roman"/>
        </w:rPr>
        <w:t>Os Aplicativos And</w:t>
      </w:r>
      <w:r w:rsidR="00BC0583" w:rsidRPr="0086459D">
        <w:rPr>
          <w:rFonts w:ascii="Times New Roman" w:hAnsi="Times New Roman" w:cs="Times New Roman"/>
        </w:rPr>
        <w:t>r</w:t>
      </w:r>
      <w:r w:rsidR="007C0B09" w:rsidRPr="0086459D">
        <w:rPr>
          <w:rFonts w:ascii="Times New Roman" w:hAnsi="Times New Roman" w:cs="Times New Roman"/>
        </w:rPr>
        <w:t>oid são desenvolv</w:t>
      </w:r>
      <w:r w:rsidRPr="0016195E">
        <w:rPr>
          <w:rFonts w:ascii="Times New Roman" w:hAnsi="Times New Roman" w:cs="Times New Roman"/>
        </w:rPr>
        <w:t>idos com Java - uma das linguagens de programação mais usadas no mundo. Essa linguagem foi uma escolha lógica para a plataforma Android, pois é poderosa, gratuita, de código-fonte aberto e milhões de desenvolvedores já a conhecem. (Deitel,2015).</w:t>
      </w:r>
    </w:p>
    <w:p w:rsidR="007A7BEE" w:rsidRPr="0086459D" w:rsidRDefault="007A7BEE">
      <w:pPr>
        <w:rPr>
          <w:rFonts w:ascii="Times New Roman" w:hAnsi="Times New Roman" w:cs="Times New Roman"/>
        </w:rPr>
      </w:pPr>
    </w:p>
    <w:p w:rsidR="007A7BEE" w:rsidRPr="0086459D" w:rsidRDefault="007A7BEE">
      <w:pPr>
        <w:rPr>
          <w:rFonts w:ascii="Times New Roman" w:hAnsi="Times New Roman" w:cs="Times New Roman"/>
        </w:rPr>
      </w:pPr>
    </w:p>
    <w:p w:rsidR="00303089" w:rsidRPr="0086459D" w:rsidRDefault="00303089" w:rsidP="00303089">
      <w:pPr>
        <w:rPr>
          <w:rFonts w:ascii="Times New Roman" w:hAnsi="Times New Roman" w:cs="Times New Roman"/>
        </w:rPr>
      </w:pPr>
    </w:p>
    <w:p w:rsidR="00303089" w:rsidRPr="0086459D" w:rsidRDefault="00303089" w:rsidP="00303089">
      <w:pPr>
        <w:rPr>
          <w:rFonts w:ascii="Times New Roman" w:hAnsi="Times New Roman" w:cs="Times New Roman"/>
        </w:rPr>
      </w:pPr>
    </w:p>
    <w:p w:rsidR="002B2AE4" w:rsidRPr="0086459D" w:rsidRDefault="002B2AE4" w:rsidP="00880DC5">
      <w:pPr>
        <w:pStyle w:val="PargrafodaLista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E4" w:rsidRPr="0086459D" w:rsidRDefault="002B2AE4" w:rsidP="003E1B7C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154B1C" w:rsidRPr="0086459D" w:rsidRDefault="00154B1C" w:rsidP="003E1B7C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154B1C" w:rsidRPr="0086459D" w:rsidRDefault="00154B1C" w:rsidP="003E1B7C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154B1C" w:rsidRPr="0086459D" w:rsidRDefault="00154B1C" w:rsidP="003E1B7C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575926" w:rsidRDefault="00575926" w:rsidP="00154B1C">
      <w:pPr>
        <w:pStyle w:val="PargrafodaLista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6459D" w:rsidRPr="0086459D" w:rsidRDefault="0086459D" w:rsidP="00154B1C">
      <w:pPr>
        <w:pStyle w:val="PargrafodaLista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6EA1" w:rsidRDefault="0016195E" w:rsidP="00B318BA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83" w:name="_Toc466916075"/>
      <w:r w:rsidRPr="003F2955">
        <w:rPr>
          <w:rFonts w:ascii="Times New Roman" w:hAnsi="Times New Roman" w:cs="Times New Roman"/>
          <w:color w:val="auto"/>
        </w:rPr>
        <w:t>CRONOGRAMA</w:t>
      </w:r>
      <w:bookmarkEnd w:id="183"/>
    </w:p>
    <w:p w:rsidR="000F57AC" w:rsidRPr="000F57AC" w:rsidRDefault="000F57AC" w:rsidP="000F57AC"/>
    <w:p w:rsidR="000F57AC" w:rsidRPr="000F57AC" w:rsidRDefault="000F57AC" w:rsidP="000F57AC">
      <w:pPr>
        <w:rPr>
          <w:sz w:val="24"/>
          <w:szCs w:val="24"/>
        </w:rPr>
      </w:pPr>
      <w:bookmarkStart w:id="184" w:name="_Toc466916116"/>
      <w:r w:rsidRPr="000F57AC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r w:rsidRPr="000F57A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0F57AC">
        <w:rPr>
          <w:rFonts w:ascii="Times New Roman" w:hAnsi="Times New Roman" w:cs="Times New Roman"/>
          <w:b/>
          <w:bCs/>
          <w:sz w:val="24"/>
          <w:szCs w:val="24"/>
        </w:rPr>
        <w:instrText xml:space="preserve"> SEQ Tabela \* ARABIC </w:instrText>
      </w:r>
      <w:r w:rsidRPr="000F57A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CB6CF0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Pr="000F57A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E368B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F57AC">
        <w:rPr>
          <w:rFonts w:ascii="Times New Roman" w:hAnsi="Times New Roman" w:cs="Times New Roman"/>
          <w:b/>
          <w:bCs/>
          <w:sz w:val="24"/>
          <w:szCs w:val="24"/>
        </w:rPr>
        <w:t>Cronograma</w:t>
      </w:r>
      <w:bookmarkEnd w:id="184"/>
    </w:p>
    <w:tbl>
      <w:tblPr>
        <w:tblStyle w:val="Tabelacomgrade"/>
        <w:tblW w:w="9180" w:type="dxa"/>
        <w:tblLayout w:type="fixed"/>
        <w:tblLook w:val="04A0" w:firstRow="1" w:lastRow="0" w:firstColumn="1" w:lastColumn="0" w:noHBand="0" w:noVBand="1"/>
      </w:tblPr>
      <w:tblGrid>
        <w:gridCol w:w="4111"/>
        <w:gridCol w:w="1013"/>
        <w:gridCol w:w="1014"/>
        <w:gridCol w:w="1014"/>
        <w:gridCol w:w="1014"/>
        <w:gridCol w:w="1014"/>
      </w:tblGrid>
      <w:tr w:rsidR="00AF6EA1" w:rsidRPr="0086459D" w:rsidTr="00B318BA">
        <w:trPr>
          <w:trHeight w:val="382"/>
        </w:trPr>
        <w:tc>
          <w:tcPr>
            <w:tcW w:w="4111" w:type="dxa"/>
            <w:vMerge w:val="restart"/>
            <w:vAlign w:val="center"/>
          </w:tcPr>
          <w:p w:rsidR="00AF6EA1" w:rsidRPr="0086459D" w:rsidRDefault="0016195E" w:rsidP="00AF6EA1">
            <w:pPr>
              <w:pStyle w:val="PargrafodaLista"/>
              <w:spacing w:after="200"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ATIVIDADES</w:t>
            </w:r>
          </w:p>
        </w:tc>
        <w:tc>
          <w:tcPr>
            <w:tcW w:w="5069" w:type="dxa"/>
            <w:gridSpan w:val="5"/>
            <w:vAlign w:val="center"/>
          </w:tcPr>
          <w:p w:rsidR="00AF6EA1" w:rsidRPr="0086459D" w:rsidRDefault="0016195E" w:rsidP="00AF6EA1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2016</w:t>
            </w:r>
          </w:p>
        </w:tc>
      </w:tr>
      <w:tr w:rsidR="00AF6EA1" w:rsidRPr="0086459D" w:rsidTr="00B318BA">
        <w:trPr>
          <w:trHeight w:val="417"/>
        </w:trPr>
        <w:tc>
          <w:tcPr>
            <w:tcW w:w="4111" w:type="dxa"/>
            <w:vMerge/>
          </w:tcPr>
          <w:p w:rsidR="00AF6EA1" w:rsidRPr="0086459D" w:rsidRDefault="00AF6EA1" w:rsidP="003E1B7C">
            <w:pPr>
              <w:pStyle w:val="PargrafodaLista"/>
              <w:keepNext/>
              <w:keepLines/>
              <w:spacing w:before="480" w:line="276" w:lineRule="auto"/>
              <w:ind w:left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vAlign w:val="center"/>
          </w:tcPr>
          <w:p w:rsidR="00AF6EA1" w:rsidRPr="0086459D" w:rsidRDefault="0016195E" w:rsidP="00AF6EA1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JUL</w:t>
            </w:r>
          </w:p>
        </w:tc>
        <w:tc>
          <w:tcPr>
            <w:tcW w:w="1014" w:type="dxa"/>
            <w:vAlign w:val="center"/>
          </w:tcPr>
          <w:p w:rsidR="00AF6EA1" w:rsidRPr="0086459D" w:rsidRDefault="0016195E" w:rsidP="00AF6EA1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AGO</w:t>
            </w:r>
          </w:p>
        </w:tc>
        <w:tc>
          <w:tcPr>
            <w:tcW w:w="1014" w:type="dxa"/>
            <w:vAlign w:val="center"/>
          </w:tcPr>
          <w:p w:rsidR="00AF6EA1" w:rsidRPr="0086459D" w:rsidRDefault="0016195E" w:rsidP="00AF6EA1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SET</w:t>
            </w:r>
          </w:p>
        </w:tc>
        <w:tc>
          <w:tcPr>
            <w:tcW w:w="1014" w:type="dxa"/>
            <w:vAlign w:val="center"/>
          </w:tcPr>
          <w:p w:rsidR="00AF6EA1" w:rsidRPr="0086459D" w:rsidRDefault="0016195E" w:rsidP="00AF6EA1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1014" w:type="dxa"/>
            <w:vAlign w:val="center"/>
          </w:tcPr>
          <w:p w:rsidR="00AF6EA1" w:rsidRPr="0086459D" w:rsidRDefault="0016195E" w:rsidP="00AF6EA1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NOV</w:t>
            </w:r>
          </w:p>
        </w:tc>
      </w:tr>
      <w:tr w:rsidR="00AF6EA1" w:rsidRPr="0086459D" w:rsidTr="00B318BA">
        <w:trPr>
          <w:trHeight w:val="417"/>
        </w:trPr>
        <w:tc>
          <w:tcPr>
            <w:tcW w:w="4111" w:type="dxa"/>
            <w:vAlign w:val="center"/>
          </w:tcPr>
          <w:p w:rsidR="00AF6EA1" w:rsidRPr="0086459D" w:rsidRDefault="0016195E" w:rsidP="00B318BA">
            <w:pPr>
              <w:pStyle w:val="PargrafodaLista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195E">
              <w:rPr>
                <w:rFonts w:ascii="Times New Roman" w:hAnsi="Times New Roman" w:cs="Times New Roman"/>
                <w:sz w:val="20"/>
                <w:szCs w:val="20"/>
              </w:rPr>
              <w:t>Revisão da elicitação de requisitos</w:t>
            </w:r>
          </w:p>
        </w:tc>
        <w:tc>
          <w:tcPr>
            <w:tcW w:w="1013" w:type="dxa"/>
            <w:vAlign w:val="center"/>
          </w:tcPr>
          <w:p w:rsidR="00AF6EA1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014" w:type="dxa"/>
            <w:vAlign w:val="center"/>
          </w:tcPr>
          <w:p w:rsidR="00AF6EA1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014" w:type="dxa"/>
            <w:vAlign w:val="center"/>
          </w:tcPr>
          <w:p w:rsidR="00AF6EA1" w:rsidRPr="0086459D" w:rsidRDefault="00AF6EA1" w:rsidP="00B318BA">
            <w:pPr>
              <w:pStyle w:val="PargrafodaLista"/>
              <w:keepNext/>
              <w:keepLines/>
              <w:spacing w:before="480"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AF6EA1" w:rsidRPr="0086459D" w:rsidRDefault="00AF6EA1" w:rsidP="00B318BA">
            <w:pPr>
              <w:pStyle w:val="PargrafodaLista"/>
              <w:keepNext/>
              <w:keepLines/>
              <w:spacing w:before="480"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AF6EA1" w:rsidRPr="0086459D" w:rsidRDefault="00AF6EA1" w:rsidP="00B318BA">
            <w:pPr>
              <w:pStyle w:val="PargrafodaLista"/>
              <w:keepNext/>
              <w:keepLines/>
              <w:spacing w:before="480"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B318BA" w:rsidRPr="0086459D" w:rsidTr="00B318BA">
        <w:trPr>
          <w:trHeight w:val="417"/>
        </w:trPr>
        <w:tc>
          <w:tcPr>
            <w:tcW w:w="4111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195E">
              <w:rPr>
                <w:rFonts w:ascii="Times New Roman" w:hAnsi="Times New Roman" w:cs="Times New Roman"/>
                <w:sz w:val="20"/>
                <w:szCs w:val="20"/>
              </w:rPr>
              <w:t>Definir tecnologias de desenvolvimento</w:t>
            </w:r>
          </w:p>
        </w:tc>
        <w:tc>
          <w:tcPr>
            <w:tcW w:w="1013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014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keepNext/>
              <w:keepLines/>
              <w:spacing w:before="480"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keepNext/>
              <w:keepLines/>
              <w:spacing w:before="480"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B318BA" w:rsidRPr="0086459D" w:rsidTr="00B318BA">
        <w:trPr>
          <w:trHeight w:val="417"/>
        </w:trPr>
        <w:tc>
          <w:tcPr>
            <w:tcW w:w="4111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195E">
              <w:rPr>
                <w:rFonts w:ascii="Times New Roman" w:hAnsi="Times New Roman" w:cs="Times New Roman"/>
                <w:sz w:val="20"/>
                <w:szCs w:val="20"/>
              </w:rPr>
              <w:t>Pesquisas bibliográficas</w:t>
            </w:r>
          </w:p>
        </w:tc>
        <w:tc>
          <w:tcPr>
            <w:tcW w:w="1013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keepNext/>
              <w:keepLines/>
              <w:spacing w:before="480" w:line="276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B318BA" w:rsidRPr="0086459D" w:rsidTr="00B318BA">
        <w:trPr>
          <w:trHeight w:val="417"/>
        </w:trPr>
        <w:tc>
          <w:tcPr>
            <w:tcW w:w="4111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195E">
              <w:rPr>
                <w:rFonts w:ascii="Times New Roman" w:hAnsi="Times New Roman" w:cs="Times New Roman"/>
                <w:sz w:val="20"/>
                <w:szCs w:val="20"/>
              </w:rPr>
              <w:t>Desenvolvimento da fundamentação teórica</w:t>
            </w:r>
          </w:p>
        </w:tc>
        <w:tc>
          <w:tcPr>
            <w:tcW w:w="1013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014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014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B318BA" w:rsidRPr="0086459D" w:rsidTr="00B318BA">
        <w:trPr>
          <w:trHeight w:val="417"/>
        </w:trPr>
        <w:tc>
          <w:tcPr>
            <w:tcW w:w="4111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195E">
              <w:rPr>
                <w:rFonts w:ascii="Times New Roman" w:hAnsi="Times New Roman" w:cs="Times New Roman"/>
                <w:sz w:val="20"/>
                <w:szCs w:val="20"/>
              </w:rPr>
              <w:t>Revisão do projeto de pesquisa</w:t>
            </w:r>
          </w:p>
        </w:tc>
        <w:tc>
          <w:tcPr>
            <w:tcW w:w="1013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B318BA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14" w:type="dxa"/>
            <w:vAlign w:val="center"/>
          </w:tcPr>
          <w:p w:rsidR="00B318BA" w:rsidRPr="0086459D" w:rsidRDefault="0016195E" w:rsidP="00B318BA">
            <w:pPr>
              <w:pStyle w:val="PargrafodaLista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6195E">
              <w:rPr>
                <w:rFonts w:ascii="Times New Roman" w:hAnsi="Times New Roman" w:cs="Times New Roman"/>
                <w:b/>
              </w:rPr>
              <w:t>X</w:t>
            </w:r>
          </w:p>
        </w:tc>
      </w:tr>
    </w:tbl>
    <w:p w:rsidR="00154B1C" w:rsidRPr="0086459D" w:rsidRDefault="00154B1C" w:rsidP="007A2FF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</w:p>
    <w:p w:rsidR="0086459D" w:rsidRDefault="00864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30170" w:rsidRPr="0086459D" w:rsidRDefault="00130170" w:rsidP="00130170">
      <w:pPr>
        <w:rPr>
          <w:rFonts w:ascii="Times New Roman" w:hAnsi="Times New Roman" w:cs="Times New Roman"/>
        </w:rPr>
      </w:pPr>
    </w:p>
    <w:p w:rsidR="00130170" w:rsidRPr="003F2955" w:rsidRDefault="000F57AC" w:rsidP="000F57AC">
      <w:pPr>
        <w:pStyle w:val="Ttulo1"/>
        <w:ind w:left="709" w:hanging="349"/>
        <w:rPr>
          <w:rFonts w:ascii="Times New Roman" w:hAnsi="Times New Roman" w:cs="Times New Roman"/>
          <w:color w:val="auto"/>
        </w:rPr>
      </w:pPr>
      <w:bookmarkStart w:id="185" w:name="_Toc466916076"/>
      <w:r>
        <w:rPr>
          <w:rFonts w:ascii="Times New Roman" w:hAnsi="Times New Roman" w:cs="Times New Roman"/>
          <w:color w:val="auto"/>
        </w:rPr>
        <w:t xml:space="preserve">9. </w:t>
      </w:r>
      <w:r w:rsidR="0016195E" w:rsidRPr="003F2955">
        <w:rPr>
          <w:rFonts w:ascii="Times New Roman" w:hAnsi="Times New Roman" w:cs="Times New Roman"/>
          <w:color w:val="auto"/>
        </w:rPr>
        <w:t>CONSIDERAÇÕES FINAIS</w:t>
      </w:r>
      <w:bookmarkEnd w:id="185"/>
    </w:p>
    <w:p w:rsidR="00836C9E" w:rsidRPr="0086459D" w:rsidRDefault="00836C9E" w:rsidP="00836C9E">
      <w:pPr>
        <w:rPr>
          <w:rFonts w:ascii="Times New Roman" w:hAnsi="Times New Roman" w:cs="Times New Roman"/>
        </w:rPr>
      </w:pPr>
    </w:p>
    <w:p w:rsidR="00E63848" w:rsidRDefault="001301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459D">
        <w:rPr>
          <w:rFonts w:ascii="Times New Roman" w:hAnsi="Times New Roman" w:cs="Times New Roman"/>
          <w:sz w:val="24"/>
          <w:szCs w:val="24"/>
        </w:rPr>
        <w:t>Nesse projeto foi considerada tanto a dificuldade que o usuário tem para gerenciar sua empresa devido à falta de um sistema apto a sanar suas necessidades</w:t>
      </w:r>
      <w:r w:rsidR="001C1264" w:rsidRPr="0086459D">
        <w:rPr>
          <w:rFonts w:ascii="Times New Roman" w:hAnsi="Times New Roman" w:cs="Times New Roman"/>
          <w:sz w:val="24"/>
          <w:szCs w:val="24"/>
        </w:rPr>
        <w:t xml:space="preserve">, quanto </w:t>
      </w:r>
      <w:r w:rsidR="00836C9E" w:rsidRPr="0086459D">
        <w:rPr>
          <w:rFonts w:ascii="Times New Roman" w:hAnsi="Times New Roman" w:cs="Times New Roman"/>
          <w:sz w:val="24"/>
          <w:szCs w:val="24"/>
        </w:rPr>
        <w:t>à</w:t>
      </w:r>
      <w:r w:rsidR="001C1264" w:rsidRPr="0086459D">
        <w:rPr>
          <w:rFonts w:ascii="Times New Roman" w:hAnsi="Times New Roman" w:cs="Times New Roman"/>
          <w:sz w:val="24"/>
          <w:szCs w:val="24"/>
        </w:rPr>
        <w:t xml:space="preserve"> informatização de setores de sua empresa</w:t>
      </w:r>
      <w:r w:rsidR="0016195E">
        <w:rPr>
          <w:rFonts w:ascii="Times New Roman" w:hAnsi="Times New Roman" w:cs="Times New Roman"/>
          <w:sz w:val="24"/>
          <w:szCs w:val="24"/>
        </w:rPr>
        <w:t>.</w:t>
      </w:r>
    </w:p>
    <w:p w:rsidR="00E63848" w:rsidRDefault="001619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tentativa de minimizar esses problemas no cotidiano do usuário, esse projeto tem como objetivo, o estudo do dia-a-dia da empresa, e o melhoramento da rotina de trabalho da mesma através do sistema a ser desenvolvido.</w:t>
      </w:r>
    </w:p>
    <w:p w:rsidR="00E63848" w:rsidRDefault="001619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225B3A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do planejamento estava previsto a utilização da linguagem de programação JAVA para o desenvolvimento do sistema, no entanto, após um estudo mais aprofundado do caso, optou-se por utilizar a linguagem PHP por motivos de assimilação, desenvolvimento e custo.</w:t>
      </w:r>
    </w:p>
    <w:p w:rsidR="00E63848" w:rsidRDefault="001619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desta parte inicial do projeto foi fundamental o contato direto com o cliente, assim tornou-se mais fácil à compreensão das necessidades do mesmo.</w:t>
      </w:r>
    </w:p>
    <w:p w:rsidR="00E63848" w:rsidRDefault="0016195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o sistema possa ser implantado é necessário, primeiramente, realizar testes em situações diversificadas. Caso os testes tenham resultados satisfatórios, este sistema pode ser implantado</w:t>
      </w:r>
      <w:r w:rsidR="00225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empresa do cliente.</w:t>
      </w:r>
    </w:p>
    <w:p w:rsidR="0086459D" w:rsidRDefault="0086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3848" w:rsidRPr="000F57AC" w:rsidRDefault="000F57AC" w:rsidP="000F57AC">
      <w:pPr>
        <w:pStyle w:val="Ttulo1"/>
        <w:ind w:left="709" w:hanging="425"/>
        <w:rPr>
          <w:rFonts w:eastAsiaTheme="minorHAnsi"/>
          <w:color w:val="auto"/>
        </w:rPr>
      </w:pPr>
      <w:bookmarkStart w:id="186" w:name="_Toc466916077"/>
      <w:r w:rsidRPr="000F57AC">
        <w:rPr>
          <w:rFonts w:eastAsiaTheme="minorHAnsi"/>
          <w:color w:val="auto"/>
        </w:rPr>
        <w:lastRenderedPageBreak/>
        <w:t>10.</w:t>
      </w:r>
      <w:r w:rsidR="0016195E" w:rsidRPr="000F57AC">
        <w:rPr>
          <w:rFonts w:eastAsiaTheme="minorHAnsi"/>
          <w:color w:val="auto"/>
        </w:rPr>
        <w:t>REFERÊNCIAS BIBLIOGRÁFICAS</w:t>
      </w:r>
      <w:bookmarkEnd w:id="186"/>
    </w:p>
    <w:p w:rsidR="008C2482" w:rsidRPr="0086459D" w:rsidRDefault="008C2482" w:rsidP="008C24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7ACB" w:rsidRPr="0086459D" w:rsidRDefault="0016195E" w:rsidP="00367ACB">
      <w:pPr>
        <w:jc w:val="both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  <w:sz w:val="24"/>
          <w:szCs w:val="24"/>
        </w:rPr>
        <w:t xml:space="preserve">BENTO, Evaldo Junior. </w:t>
      </w:r>
      <w:r w:rsidRPr="0016195E">
        <w:rPr>
          <w:rFonts w:ascii="Times New Roman" w:hAnsi="Times New Roman" w:cs="Times New Roman"/>
          <w:b/>
          <w:bCs/>
          <w:sz w:val="24"/>
          <w:szCs w:val="24"/>
        </w:rPr>
        <w:t>Desenvolvimento web com php e mysql</w:t>
      </w:r>
      <w:r w:rsidRPr="0016195E">
        <w:rPr>
          <w:rFonts w:ascii="Times New Roman" w:hAnsi="Times New Roman" w:cs="Times New Roman"/>
          <w:sz w:val="24"/>
          <w:szCs w:val="24"/>
        </w:rPr>
        <w:t xml:space="preserve">.  São Paulo: Casa do Código, 2013. </w:t>
      </w:r>
    </w:p>
    <w:p w:rsidR="00367ACB" w:rsidRDefault="0016195E" w:rsidP="00367ACB">
      <w:pPr>
        <w:jc w:val="both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  <w:sz w:val="24"/>
          <w:szCs w:val="24"/>
        </w:rPr>
        <w:t xml:space="preserve">DEITEL, Paul; DEITEL, Harvey; DEITEL, Abbey. </w:t>
      </w:r>
      <w:r w:rsidRPr="0016195E">
        <w:rPr>
          <w:rFonts w:ascii="Times New Roman" w:hAnsi="Times New Roman" w:cs="Times New Roman"/>
          <w:b/>
          <w:bCs/>
          <w:sz w:val="24"/>
          <w:szCs w:val="24"/>
        </w:rPr>
        <w:t>Android</w:t>
      </w:r>
      <w:r w:rsidRPr="0016195E">
        <w:rPr>
          <w:rFonts w:ascii="Times New Roman" w:hAnsi="Times New Roman" w:cs="Times New Roman"/>
          <w:b/>
          <w:sz w:val="24"/>
          <w:szCs w:val="24"/>
        </w:rPr>
        <w:t>:</w:t>
      </w:r>
      <w:r w:rsidR="00225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95E">
        <w:rPr>
          <w:rFonts w:ascii="Times New Roman" w:hAnsi="Times New Roman" w:cs="Times New Roman"/>
          <w:b/>
          <w:sz w:val="24"/>
          <w:szCs w:val="24"/>
        </w:rPr>
        <w:t>como programar</w:t>
      </w:r>
      <w:r w:rsidRPr="0016195E">
        <w:rPr>
          <w:rFonts w:ascii="Times New Roman" w:hAnsi="Times New Roman" w:cs="Times New Roman"/>
          <w:sz w:val="24"/>
          <w:szCs w:val="24"/>
        </w:rPr>
        <w:t xml:space="preserve">: com introdução a java. 2 ed.  Porto Alegre: BOOKMAN - GRUPO A, 2015. </w:t>
      </w:r>
    </w:p>
    <w:p w:rsidR="002D434B" w:rsidRPr="0086459D" w:rsidRDefault="002D434B" w:rsidP="002D434B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4"/>
          <w:szCs w:val="24"/>
        </w:rPr>
      </w:pPr>
      <w:r w:rsidRPr="002D434B">
        <w:rPr>
          <w:rFonts w:ascii="Times New Roman" w:hAnsi="Times New Roman" w:cs="Times New Roman"/>
          <w:sz w:val="24"/>
          <w:szCs w:val="24"/>
        </w:rPr>
        <w:t xml:space="preserve">GUEDES, Gilleanes Thorwald Araujo. </w:t>
      </w:r>
      <w:r w:rsidRPr="002D434B">
        <w:rPr>
          <w:rFonts w:ascii="Times New Roman" w:hAnsi="Times New Roman" w:cs="Times New Roman"/>
          <w:b/>
          <w:bCs/>
          <w:sz w:val="24"/>
          <w:szCs w:val="24"/>
        </w:rPr>
        <w:t>Uml 2</w:t>
      </w:r>
      <w:r w:rsidRPr="002D434B">
        <w:rPr>
          <w:rFonts w:ascii="Times New Roman" w:hAnsi="Times New Roman" w:cs="Times New Roman"/>
          <w:sz w:val="24"/>
          <w:szCs w:val="24"/>
        </w:rPr>
        <w:t>: Uma abordagem prática. 2 ed.  São Paulo: Novatec Editora, 2011.</w:t>
      </w:r>
    </w:p>
    <w:p w:rsidR="00367ACB" w:rsidRPr="0086459D" w:rsidRDefault="0016195E" w:rsidP="00367ACB">
      <w:pPr>
        <w:jc w:val="both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  <w:sz w:val="24"/>
          <w:szCs w:val="24"/>
        </w:rPr>
        <w:t xml:space="preserve">MAZZA, Lucas. </w:t>
      </w:r>
      <w:r w:rsidRPr="0016195E">
        <w:rPr>
          <w:rFonts w:ascii="Times New Roman" w:hAnsi="Times New Roman" w:cs="Times New Roman"/>
          <w:b/>
          <w:bCs/>
          <w:sz w:val="24"/>
          <w:szCs w:val="24"/>
        </w:rPr>
        <w:t>Html5 e css3</w:t>
      </w:r>
      <w:r w:rsidRPr="0016195E">
        <w:rPr>
          <w:rFonts w:ascii="Times New Roman" w:hAnsi="Times New Roman" w:cs="Times New Roman"/>
          <w:sz w:val="24"/>
          <w:szCs w:val="24"/>
        </w:rPr>
        <w:t xml:space="preserve">: Domine a web do futuro.  São Paulo: Casa do Código, 2012. </w:t>
      </w:r>
    </w:p>
    <w:p w:rsidR="00367ACB" w:rsidRPr="0086459D" w:rsidRDefault="0016195E" w:rsidP="00367A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95E">
        <w:rPr>
          <w:rFonts w:ascii="Times New Roman" w:hAnsi="Times New Roman" w:cs="Times New Roman"/>
          <w:sz w:val="24"/>
          <w:szCs w:val="24"/>
        </w:rPr>
        <w:t xml:space="preserve">RAMOS, Ricardo Argenton. </w:t>
      </w:r>
      <w:r w:rsidRPr="0016195E">
        <w:rPr>
          <w:rFonts w:ascii="Times New Roman" w:hAnsi="Times New Roman" w:cs="Times New Roman"/>
          <w:b/>
          <w:bCs/>
          <w:sz w:val="24"/>
          <w:szCs w:val="24"/>
        </w:rPr>
        <w:t xml:space="preserve">Treinamento </w:t>
      </w:r>
      <w:r w:rsidR="001221F9" w:rsidRPr="0016195E">
        <w:rPr>
          <w:rFonts w:ascii="Times New Roman" w:hAnsi="Times New Roman" w:cs="Times New Roman"/>
          <w:b/>
          <w:bCs/>
          <w:sz w:val="24"/>
          <w:szCs w:val="24"/>
        </w:rPr>
        <w:t>prático</w:t>
      </w:r>
      <w:r w:rsidRPr="0016195E">
        <w:rPr>
          <w:rFonts w:ascii="Times New Roman" w:hAnsi="Times New Roman" w:cs="Times New Roman"/>
          <w:b/>
          <w:bCs/>
          <w:sz w:val="24"/>
          <w:szCs w:val="24"/>
        </w:rPr>
        <w:t xml:space="preserve"> em uml</w:t>
      </w:r>
      <w:r w:rsidRPr="0016195E">
        <w:rPr>
          <w:rFonts w:ascii="Times New Roman" w:hAnsi="Times New Roman" w:cs="Times New Roman"/>
          <w:sz w:val="24"/>
          <w:szCs w:val="24"/>
        </w:rPr>
        <w:t xml:space="preserve">.  São Paulo: DIGERATI BOOKS, 2006. </w:t>
      </w:r>
    </w:p>
    <w:p w:rsidR="00367ACB" w:rsidRPr="0086459D" w:rsidRDefault="0016195E" w:rsidP="00367A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95E">
        <w:rPr>
          <w:rFonts w:ascii="Times New Roman" w:hAnsi="Times New Roman" w:cs="Times New Roman"/>
          <w:sz w:val="24"/>
          <w:szCs w:val="24"/>
          <w:lang w:val="en-US"/>
        </w:rPr>
        <w:t xml:space="preserve">SOMMERVILLE, Ian. </w:t>
      </w:r>
      <w:r w:rsidRPr="0016195E">
        <w:rPr>
          <w:rFonts w:ascii="Times New Roman" w:hAnsi="Times New Roman" w:cs="Times New Roman"/>
          <w:b/>
          <w:bCs/>
          <w:sz w:val="24"/>
          <w:szCs w:val="24"/>
          <w:lang w:val="en-US"/>
        </w:rPr>
        <w:t>Engenharia de software</w:t>
      </w:r>
      <w:r w:rsidRPr="0016195E">
        <w:rPr>
          <w:rFonts w:ascii="Times New Roman" w:hAnsi="Times New Roman" w:cs="Times New Roman"/>
          <w:sz w:val="24"/>
          <w:szCs w:val="24"/>
          <w:lang w:val="en-US"/>
        </w:rPr>
        <w:t xml:space="preserve">. 9 ed.  São Paulo: Pearson Prentice Hall, 2011. </w:t>
      </w:r>
    </w:p>
    <w:p w:rsidR="00367ACB" w:rsidRPr="0086459D" w:rsidRDefault="0016195E" w:rsidP="00367ACB">
      <w:pPr>
        <w:jc w:val="both"/>
        <w:rPr>
          <w:rFonts w:ascii="Times New Roman" w:hAnsi="Times New Roman" w:cs="Times New Roman"/>
          <w:sz w:val="24"/>
          <w:szCs w:val="24"/>
        </w:rPr>
      </w:pPr>
      <w:r w:rsidRPr="0016195E">
        <w:rPr>
          <w:rFonts w:ascii="Times New Roman" w:hAnsi="Times New Roman" w:cs="Times New Roman"/>
          <w:sz w:val="24"/>
          <w:szCs w:val="24"/>
        </w:rPr>
        <w:t xml:space="preserve">VAZQUEZ, Carlos Eduardo; SIMÕES, Guilherme Siqueira. </w:t>
      </w:r>
      <w:r w:rsidRPr="0016195E">
        <w:rPr>
          <w:rFonts w:ascii="Times New Roman" w:hAnsi="Times New Roman" w:cs="Times New Roman"/>
          <w:b/>
          <w:bCs/>
          <w:sz w:val="24"/>
          <w:szCs w:val="24"/>
        </w:rPr>
        <w:t>Engenharia de requisitos</w:t>
      </w:r>
      <w:r w:rsidRPr="0016195E">
        <w:rPr>
          <w:rFonts w:ascii="Times New Roman" w:hAnsi="Times New Roman" w:cs="Times New Roman"/>
          <w:sz w:val="24"/>
          <w:szCs w:val="24"/>
        </w:rPr>
        <w:t xml:space="preserve">: software orientado ao negócio.  Rio de Janeiro: Brasport, 2016. </w:t>
      </w:r>
    </w:p>
    <w:p w:rsidR="00367ACB" w:rsidRPr="0086459D" w:rsidRDefault="00367ACB" w:rsidP="008C24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7ACB" w:rsidRPr="0086459D" w:rsidSect="00FC65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BC" w:rsidRDefault="00D531BC" w:rsidP="001B7706">
      <w:pPr>
        <w:spacing w:after="0" w:line="240" w:lineRule="auto"/>
      </w:pPr>
      <w:r>
        <w:separator/>
      </w:r>
    </w:p>
  </w:endnote>
  <w:endnote w:type="continuationSeparator" w:id="0">
    <w:p w:rsidR="00D531BC" w:rsidRDefault="00D531BC" w:rsidP="001B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BC" w:rsidRDefault="00D531BC" w:rsidP="001B7706">
      <w:pPr>
        <w:spacing w:after="0" w:line="240" w:lineRule="auto"/>
      </w:pPr>
      <w:r>
        <w:separator/>
      </w:r>
    </w:p>
  </w:footnote>
  <w:footnote w:type="continuationSeparator" w:id="0">
    <w:p w:rsidR="00D531BC" w:rsidRDefault="00D531BC" w:rsidP="001B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90381"/>
      <w:docPartObj>
        <w:docPartGallery w:val="Page Numbers (Top of Page)"/>
        <w:docPartUnique/>
      </w:docPartObj>
    </w:sdtPr>
    <w:sdtEndPr/>
    <w:sdtContent>
      <w:p w:rsidR="001B4EEE" w:rsidRDefault="001B4EE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865">
          <w:rPr>
            <w:noProof/>
          </w:rPr>
          <w:t>21</w:t>
        </w:r>
        <w:r>
          <w:fldChar w:fldCharType="end"/>
        </w:r>
      </w:p>
    </w:sdtContent>
  </w:sdt>
  <w:p w:rsidR="001B4EEE" w:rsidRDefault="001B4E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1513"/>
    <w:multiLevelType w:val="hybridMultilevel"/>
    <w:tmpl w:val="660E9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64BBB"/>
    <w:multiLevelType w:val="multilevel"/>
    <w:tmpl w:val="C01C7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7F90C2A"/>
    <w:multiLevelType w:val="hybridMultilevel"/>
    <w:tmpl w:val="9AC28E6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AGO LAYMANN">
    <w15:presenceInfo w15:providerId="Windows Live" w15:userId="e93568abf8b792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579"/>
    <w:rsid w:val="0000101B"/>
    <w:rsid w:val="000075AF"/>
    <w:rsid w:val="000542DC"/>
    <w:rsid w:val="00077262"/>
    <w:rsid w:val="0008640E"/>
    <w:rsid w:val="00094309"/>
    <w:rsid w:val="000A2B66"/>
    <w:rsid w:val="000B1EEE"/>
    <w:rsid w:val="000B6E0E"/>
    <w:rsid w:val="000C7C4A"/>
    <w:rsid w:val="000D01B8"/>
    <w:rsid w:val="000D28D2"/>
    <w:rsid w:val="000D312C"/>
    <w:rsid w:val="000F49B2"/>
    <w:rsid w:val="000F57AC"/>
    <w:rsid w:val="001060B5"/>
    <w:rsid w:val="001221F9"/>
    <w:rsid w:val="00125AF7"/>
    <w:rsid w:val="00130170"/>
    <w:rsid w:val="001320A4"/>
    <w:rsid w:val="00133B8D"/>
    <w:rsid w:val="0013717B"/>
    <w:rsid w:val="001453E5"/>
    <w:rsid w:val="00154B1C"/>
    <w:rsid w:val="0016195E"/>
    <w:rsid w:val="001B4EEE"/>
    <w:rsid w:val="001B7706"/>
    <w:rsid w:val="001C1264"/>
    <w:rsid w:val="001C49C7"/>
    <w:rsid w:val="001D3444"/>
    <w:rsid w:val="001F2712"/>
    <w:rsid w:val="00225B3A"/>
    <w:rsid w:val="0023489E"/>
    <w:rsid w:val="002776B3"/>
    <w:rsid w:val="002854D2"/>
    <w:rsid w:val="002A739B"/>
    <w:rsid w:val="002B2AE4"/>
    <w:rsid w:val="002B3E65"/>
    <w:rsid w:val="002D434B"/>
    <w:rsid w:val="00303089"/>
    <w:rsid w:val="00320812"/>
    <w:rsid w:val="003537A1"/>
    <w:rsid w:val="00354E0F"/>
    <w:rsid w:val="00364421"/>
    <w:rsid w:val="00366B38"/>
    <w:rsid w:val="00367ACB"/>
    <w:rsid w:val="00382B6D"/>
    <w:rsid w:val="00392529"/>
    <w:rsid w:val="003A7818"/>
    <w:rsid w:val="003B2BCC"/>
    <w:rsid w:val="003C01B8"/>
    <w:rsid w:val="003C1BE1"/>
    <w:rsid w:val="003D11A7"/>
    <w:rsid w:val="003D315E"/>
    <w:rsid w:val="003D3E1D"/>
    <w:rsid w:val="003D51F4"/>
    <w:rsid w:val="003E1B7C"/>
    <w:rsid w:val="003F2955"/>
    <w:rsid w:val="00400A7C"/>
    <w:rsid w:val="00422604"/>
    <w:rsid w:val="00423635"/>
    <w:rsid w:val="00433415"/>
    <w:rsid w:val="004470F6"/>
    <w:rsid w:val="00452566"/>
    <w:rsid w:val="00462A25"/>
    <w:rsid w:val="0047785B"/>
    <w:rsid w:val="00477887"/>
    <w:rsid w:val="00485371"/>
    <w:rsid w:val="004A3792"/>
    <w:rsid w:val="004B41EE"/>
    <w:rsid w:val="004C0665"/>
    <w:rsid w:val="004C6EBE"/>
    <w:rsid w:val="004D622F"/>
    <w:rsid w:val="004E4A7C"/>
    <w:rsid w:val="00505B2C"/>
    <w:rsid w:val="005073CE"/>
    <w:rsid w:val="005305B8"/>
    <w:rsid w:val="00550C7B"/>
    <w:rsid w:val="0055439A"/>
    <w:rsid w:val="00575926"/>
    <w:rsid w:val="005A1E54"/>
    <w:rsid w:val="005C70E1"/>
    <w:rsid w:val="00630280"/>
    <w:rsid w:val="00667FCC"/>
    <w:rsid w:val="0069381C"/>
    <w:rsid w:val="006C6B6C"/>
    <w:rsid w:val="006D0385"/>
    <w:rsid w:val="006D335D"/>
    <w:rsid w:val="00717419"/>
    <w:rsid w:val="00730310"/>
    <w:rsid w:val="0075020C"/>
    <w:rsid w:val="00751F78"/>
    <w:rsid w:val="00775AE5"/>
    <w:rsid w:val="00790E80"/>
    <w:rsid w:val="007936AC"/>
    <w:rsid w:val="007A2FFC"/>
    <w:rsid w:val="007A7BEE"/>
    <w:rsid w:val="007B3001"/>
    <w:rsid w:val="007B5715"/>
    <w:rsid w:val="007C0B09"/>
    <w:rsid w:val="007C6ACD"/>
    <w:rsid w:val="007F5687"/>
    <w:rsid w:val="00807069"/>
    <w:rsid w:val="00834212"/>
    <w:rsid w:val="00835A89"/>
    <w:rsid w:val="00836C9E"/>
    <w:rsid w:val="00843BC2"/>
    <w:rsid w:val="0084415B"/>
    <w:rsid w:val="008557B5"/>
    <w:rsid w:val="0086459D"/>
    <w:rsid w:val="00880DC5"/>
    <w:rsid w:val="00881F35"/>
    <w:rsid w:val="008C2482"/>
    <w:rsid w:val="008C60F2"/>
    <w:rsid w:val="008E7248"/>
    <w:rsid w:val="00910E7B"/>
    <w:rsid w:val="00914121"/>
    <w:rsid w:val="009240D6"/>
    <w:rsid w:val="00972F77"/>
    <w:rsid w:val="00994B11"/>
    <w:rsid w:val="00995634"/>
    <w:rsid w:val="009A557D"/>
    <w:rsid w:val="009A6A9F"/>
    <w:rsid w:val="009D6643"/>
    <w:rsid w:val="009E45A1"/>
    <w:rsid w:val="009F7B82"/>
    <w:rsid w:val="009F7FA9"/>
    <w:rsid w:val="00A03BB9"/>
    <w:rsid w:val="00A12FA4"/>
    <w:rsid w:val="00A54AA9"/>
    <w:rsid w:val="00A5532D"/>
    <w:rsid w:val="00A83981"/>
    <w:rsid w:val="00AB0167"/>
    <w:rsid w:val="00AB341D"/>
    <w:rsid w:val="00AC626E"/>
    <w:rsid w:val="00AD3C30"/>
    <w:rsid w:val="00AD79B7"/>
    <w:rsid w:val="00AF6EA1"/>
    <w:rsid w:val="00B04170"/>
    <w:rsid w:val="00B318BA"/>
    <w:rsid w:val="00B37565"/>
    <w:rsid w:val="00B52932"/>
    <w:rsid w:val="00B55932"/>
    <w:rsid w:val="00B63892"/>
    <w:rsid w:val="00B90D48"/>
    <w:rsid w:val="00B95F8E"/>
    <w:rsid w:val="00B973C3"/>
    <w:rsid w:val="00BA6A7B"/>
    <w:rsid w:val="00BC0583"/>
    <w:rsid w:val="00BD5C7C"/>
    <w:rsid w:val="00BF4AE6"/>
    <w:rsid w:val="00C01073"/>
    <w:rsid w:val="00C56F50"/>
    <w:rsid w:val="00C66A91"/>
    <w:rsid w:val="00C73E97"/>
    <w:rsid w:val="00C75C98"/>
    <w:rsid w:val="00C921DA"/>
    <w:rsid w:val="00CB6CF0"/>
    <w:rsid w:val="00CE24EB"/>
    <w:rsid w:val="00CF0D69"/>
    <w:rsid w:val="00CF0F48"/>
    <w:rsid w:val="00D00527"/>
    <w:rsid w:val="00D020DA"/>
    <w:rsid w:val="00D02865"/>
    <w:rsid w:val="00D03033"/>
    <w:rsid w:val="00D210FF"/>
    <w:rsid w:val="00D22398"/>
    <w:rsid w:val="00D354BA"/>
    <w:rsid w:val="00D45995"/>
    <w:rsid w:val="00D531BC"/>
    <w:rsid w:val="00DC3382"/>
    <w:rsid w:val="00DD46D5"/>
    <w:rsid w:val="00DD4F46"/>
    <w:rsid w:val="00DE017F"/>
    <w:rsid w:val="00DF3915"/>
    <w:rsid w:val="00DF568E"/>
    <w:rsid w:val="00DF78D9"/>
    <w:rsid w:val="00E208C0"/>
    <w:rsid w:val="00E368B6"/>
    <w:rsid w:val="00E53C23"/>
    <w:rsid w:val="00E63848"/>
    <w:rsid w:val="00E73A71"/>
    <w:rsid w:val="00E77FEC"/>
    <w:rsid w:val="00E942DA"/>
    <w:rsid w:val="00EC713D"/>
    <w:rsid w:val="00ED0602"/>
    <w:rsid w:val="00F12BEF"/>
    <w:rsid w:val="00F15156"/>
    <w:rsid w:val="00F33EDD"/>
    <w:rsid w:val="00F54FB3"/>
    <w:rsid w:val="00FA2A74"/>
    <w:rsid w:val="00FA4FDF"/>
    <w:rsid w:val="00FC6579"/>
    <w:rsid w:val="00FF7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C6F858"/>
  <w15:docId w15:val="{432B04CE-C447-401E-B9E7-213D3CF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8C0"/>
  </w:style>
  <w:style w:type="paragraph" w:styleId="Ttulo1">
    <w:name w:val="heading 1"/>
    <w:basedOn w:val="Normal"/>
    <w:next w:val="Normal"/>
    <w:link w:val="Ttulo1Char"/>
    <w:uiPriority w:val="9"/>
    <w:qFormat/>
    <w:rsid w:val="00ED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7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7706"/>
  </w:style>
  <w:style w:type="paragraph" w:styleId="Rodap">
    <w:name w:val="footer"/>
    <w:basedOn w:val="Normal"/>
    <w:link w:val="RodapChar"/>
    <w:uiPriority w:val="99"/>
    <w:unhideWhenUsed/>
    <w:rsid w:val="001B7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7706"/>
  </w:style>
  <w:style w:type="paragraph" w:styleId="Textodebalo">
    <w:name w:val="Balloon Text"/>
    <w:basedOn w:val="Normal"/>
    <w:link w:val="TextodebaloChar"/>
    <w:uiPriority w:val="99"/>
    <w:semiHidden/>
    <w:unhideWhenUsed/>
    <w:rsid w:val="001B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70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06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D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76B3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57AC"/>
    <w:pPr>
      <w:tabs>
        <w:tab w:val="left" w:pos="426"/>
        <w:tab w:val="right" w:leader="dot" w:pos="9061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776B3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6E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C6EBE"/>
    <w:pPr>
      <w:spacing w:after="0"/>
    </w:pPr>
  </w:style>
  <w:style w:type="table" w:styleId="Tabelacomgrade">
    <w:name w:val="Table Grid"/>
    <w:basedOn w:val="Tabelanormal"/>
    <w:uiPriority w:val="59"/>
    <w:rsid w:val="004C6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B31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318BA"/>
    <w:pPr>
      <w:spacing w:after="100"/>
      <w:ind w:left="220"/>
    </w:pPr>
  </w:style>
  <w:style w:type="character" w:styleId="Refdecomentrio">
    <w:name w:val="annotation reference"/>
    <w:basedOn w:val="Fontepargpadro"/>
    <w:uiPriority w:val="99"/>
    <w:semiHidden/>
    <w:unhideWhenUsed/>
    <w:rsid w:val="00DD46D5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46D5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46D5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46D5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46D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3C1BE1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E45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DCED-1DCC-49F8-BAFE-36346213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3160</Words>
  <Characters>17069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UCDB</Company>
  <LinksUpToDate>false</LinksUpToDate>
  <CharactersWithSpaces>20189</CharactersWithSpaces>
  <SharedDoc>false</SharedDoc>
  <HLinks>
    <vt:vector size="60" baseType="variant"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_Toc463980648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_Toc463980647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_Toc463980646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_Toc463980645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_Toc463980644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_Toc463980643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_Toc463980642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_Toc463980641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_Toc463980640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_Toc463980639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DRAGO LAYMANN</cp:lastModifiedBy>
  <cp:revision>50</cp:revision>
  <dcterms:created xsi:type="dcterms:W3CDTF">2016-11-04T01:05:00Z</dcterms:created>
  <dcterms:modified xsi:type="dcterms:W3CDTF">2017-03-26T00:50:00Z</dcterms:modified>
</cp:coreProperties>
</file>